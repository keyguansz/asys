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F5" w:rsidRPr="002D12F5" w:rsidRDefault="002D12F5" w:rsidP="002D12F5">
      <w:pPr>
        <w:jc w:val="center"/>
        <w:rPr>
          <w:sz w:val="52"/>
          <w:szCs w:val="52"/>
        </w:rPr>
      </w:pPr>
      <w:r w:rsidRPr="002D12F5">
        <w:rPr>
          <w:sz w:val="52"/>
          <w:szCs w:val="52"/>
        </w:rPr>
        <w:t>Android-</w:t>
      </w:r>
      <w:r w:rsidRPr="002D12F5">
        <w:rPr>
          <w:sz w:val="52"/>
          <w:szCs w:val="52"/>
        </w:rPr>
        <w:t>屏幕适配</w:t>
      </w:r>
    </w:p>
    <w:p w:rsidR="002D12F5" w:rsidRDefault="002D12F5" w:rsidP="003175DB">
      <w:pPr>
        <w:pStyle w:val="1"/>
        <w:numPr>
          <w:ilvl w:val="0"/>
          <w:numId w:val="12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核心概念与单位详解</w:t>
      </w:r>
    </w:p>
    <w:p w:rsidR="002D12F5" w:rsidRDefault="00E21C02" w:rsidP="003175DB">
      <w:pPr>
        <w:pStyle w:val="2"/>
        <w:numPr>
          <w:ilvl w:val="1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屏幕尺寸、屏幕分辨率、屏幕像素密度</w:t>
      </w:r>
    </w:p>
    <w:p w:rsidR="00B65474" w:rsidRDefault="002D12F5" w:rsidP="00B6547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Style w:val="a4"/>
          <w:rFonts w:ascii="Arial" w:hAnsi="Arial" w:cs="Arial"/>
          <w:color w:val="2F2F2F"/>
        </w:rPr>
        <w:t>屏幕尺寸</w:t>
      </w:r>
      <w:r>
        <w:rPr>
          <w:rFonts w:ascii="Arial" w:hAnsi="Arial" w:cs="Arial"/>
          <w:color w:val="2F2F2F"/>
        </w:rPr>
        <w:t>是指屏幕对角线的长度。单位是英寸，</w:t>
      </w:r>
      <w:r>
        <w:rPr>
          <w:rFonts w:ascii="Arial" w:hAnsi="Arial" w:cs="Arial"/>
          <w:color w:val="2F2F2F"/>
        </w:rPr>
        <w:t>1</w:t>
      </w:r>
      <w:r>
        <w:rPr>
          <w:rFonts w:ascii="Arial" w:hAnsi="Arial" w:cs="Arial"/>
          <w:color w:val="2F2F2F"/>
        </w:rPr>
        <w:t>英寸</w:t>
      </w:r>
      <w:r>
        <w:rPr>
          <w:rFonts w:ascii="Arial" w:hAnsi="Arial" w:cs="Arial"/>
          <w:color w:val="2F2F2F"/>
        </w:rPr>
        <w:t>=2.54</w:t>
      </w:r>
      <w:r>
        <w:rPr>
          <w:rFonts w:ascii="Arial" w:hAnsi="Arial" w:cs="Arial"/>
          <w:color w:val="2F2F2F"/>
        </w:rPr>
        <w:t>厘米</w:t>
      </w:r>
      <w:r w:rsidR="00BF6677">
        <w:rPr>
          <w:rFonts w:ascii="Arial" w:hAnsi="Arial" w:cs="Arial" w:hint="eastAsia"/>
          <w:color w:val="2F2F2F"/>
        </w:rPr>
        <w:t>，用尺子度量</w:t>
      </w:r>
      <w:r w:rsidR="00BF6677">
        <w:rPr>
          <w:rFonts w:ascii="Arial" w:hAnsi="Arial" w:cs="Arial"/>
          <w:color w:val="2F2F2F"/>
        </w:rPr>
        <w:t>得到。</w:t>
      </w:r>
      <w:r>
        <w:rPr>
          <w:rFonts w:ascii="Arial" w:hAnsi="Arial" w:cs="Arial"/>
          <w:color w:val="2F2F2F"/>
        </w:rPr>
        <w:br/>
      </w:r>
      <w:r>
        <w:rPr>
          <w:rStyle w:val="a4"/>
          <w:rFonts w:ascii="Arial" w:hAnsi="Arial" w:cs="Arial"/>
          <w:color w:val="2F2F2F"/>
        </w:rPr>
        <w:t>屏幕分辨率</w:t>
      </w:r>
      <w:r>
        <w:rPr>
          <w:rFonts w:ascii="Arial" w:hAnsi="Arial" w:cs="Arial"/>
          <w:color w:val="2F2F2F"/>
        </w:rPr>
        <w:t>是指在横纵向上的像素点数，单位是</w:t>
      </w:r>
      <w:proofErr w:type="spellStart"/>
      <w:r>
        <w:rPr>
          <w:rFonts w:ascii="Arial" w:hAnsi="Arial" w:cs="Arial"/>
          <w:color w:val="2F2F2F"/>
        </w:rPr>
        <w:t>px</w:t>
      </w:r>
      <w:proofErr w:type="spellEnd"/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1px=1</w:t>
      </w:r>
      <w:r>
        <w:rPr>
          <w:rFonts w:ascii="Arial" w:hAnsi="Arial" w:cs="Arial"/>
          <w:color w:val="2F2F2F"/>
        </w:rPr>
        <w:t>像素点，一般是纵向像素横向像素，如</w:t>
      </w:r>
      <w:r>
        <w:rPr>
          <w:rFonts w:ascii="Arial" w:hAnsi="Arial" w:cs="Arial"/>
          <w:color w:val="2F2F2F"/>
        </w:rPr>
        <w:t>1280×720</w:t>
      </w:r>
      <w:r w:rsidR="00BF6677">
        <w:rPr>
          <w:rFonts w:ascii="Arial" w:hAnsi="Arial" w:cs="Arial" w:hint="eastAsia"/>
          <w:color w:val="2F2F2F"/>
        </w:rPr>
        <w:t>，</w:t>
      </w:r>
      <w:r w:rsidR="00BF6677">
        <w:rPr>
          <w:rFonts w:ascii="Arial" w:hAnsi="Arial" w:cs="Arial"/>
          <w:color w:val="2F2F2F"/>
        </w:rPr>
        <w:t>计数得到</w:t>
      </w:r>
      <w:r w:rsidR="00BF6677">
        <w:rPr>
          <w:rFonts w:ascii="Arial" w:hAnsi="Arial" w:cs="Arial" w:hint="eastAsia"/>
          <w:color w:val="2F2F2F"/>
        </w:rPr>
        <w:t>。代表</w:t>
      </w:r>
      <w:r w:rsidR="00BF6677">
        <w:rPr>
          <w:rFonts w:ascii="Arial" w:hAnsi="Arial" w:cs="Arial"/>
          <w:color w:val="2F2F2F"/>
        </w:rPr>
        <w:t>纵</w:t>
      </w:r>
      <w:r w:rsidR="00BF6677">
        <w:rPr>
          <w:rFonts w:ascii="Arial" w:hAnsi="Arial" w:cs="Arial" w:hint="eastAsia"/>
          <w:color w:val="2F2F2F"/>
        </w:rPr>
        <w:t>（横）</w:t>
      </w:r>
      <w:r w:rsidR="00BF6677">
        <w:rPr>
          <w:rFonts w:ascii="Arial" w:hAnsi="Arial" w:cs="Arial"/>
          <w:color w:val="2F2F2F"/>
        </w:rPr>
        <w:t>向</w:t>
      </w:r>
      <w:r w:rsidR="00BF6677">
        <w:rPr>
          <w:rFonts w:ascii="Arial" w:hAnsi="Arial" w:cs="Arial" w:hint="eastAsia"/>
          <w:color w:val="2F2F2F"/>
        </w:rPr>
        <w:t>可以</w:t>
      </w:r>
      <w:r w:rsidR="00BF6677">
        <w:rPr>
          <w:rFonts w:ascii="Arial" w:hAnsi="Arial" w:cs="Arial"/>
          <w:color w:val="2F2F2F"/>
        </w:rPr>
        <w:t>分辨出多少</w:t>
      </w:r>
      <w:r w:rsidR="00BF6677">
        <w:rPr>
          <w:rFonts w:ascii="Arial" w:hAnsi="Arial" w:cs="Arial" w:hint="eastAsia"/>
          <w:color w:val="2F2F2F"/>
        </w:rPr>
        <w:t>像素</w:t>
      </w:r>
      <w:r w:rsidR="00BF6677"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4"/>
          <w:rFonts w:ascii="Arial" w:hAnsi="Arial" w:cs="Arial"/>
          <w:color w:val="2F2F2F"/>
        </w:rPr>
        <w:t>屏幕像素密度</w:t>
      </w:r>
      <w:r>
        <w:rPr>
          <w:rFonts w:ascii="Arial" w:hAnsi="Arial" w:cs="Arial"/>
          <w:color w:val="2F2F2F"/>
        </w:rPr>
        <w:t>是指每</w:t>
      </w:r>
      <w:proofErr w:type="gramStart"/>
      <w:r>
        <w:rPr>
          <w:rFonts w:ascii="Arial" w:hAnsi="Arial" w:cs="Arial"/>
          <w:color w:val="2F2F2F"/>
        </w:rPr>
        <w:t>英寸上</w:t>
      </w:r>
      <w:proofErr w:type="gramEnd"/>
      <w:r>
        <w:rPr>
          <w:rFonts w:ascii="Arial" w:hAnsi="Arial" w:cs="Arial"/>
          <w:color w:val="2F2F2F"/>
        </w:rPr>
        <w:t>的像素点数，单位是</w:t>
      </w:r>
      <w:r>
        <w:rPr>
          <w:rFonts w:ascii="Arial" w:hAnsi="Arial" w:cs="Arial"/>
          <w:color w:val="2F2F2F"/>
        </w:rPr>
        <w:t>dpi</w:t>
      </w:r>
      <w:r>
        <w:rPr>
          <w:rFonts w:ascii="Arial" w:hAnsi="Arial" w:cs="Arial"/>
          <w:color w:val="2F2F2F"/>
        </w:rPr>
        <w:t>，即</w:t>
      </w:r>
      <w:r>
        <w:rPr>
          <w:rFonts w:ascii="Arial" w:hAnsi="Arial" w:cs="Arial"/>
          <w:color w:val="2F2F2F"/>
        </w:rPr>
        <w:t>“dot per inch”</w:t>
      </w:r>
      <w:r>
        <w:rPr>
          <w:rFonts w:ascii="Arial" w:hAnsi="Arial" w:cs="Arial"/>
          <w:color w:val="2F2F2F"/>
        </w:rPr>
        <w:t>的缩写，像素密度和屏幕尺寸和屏幕分辨率有关</w:t>
      </w:r>
    </w:p>
    <w:p w:rsidR="00B65474" w:rsidRDefault="00B65474" w:rsidP="00B65474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2895600" cy="752475"/>
            <wp:effectExtent l="0" t="0" r="0" b="9525"/>
            <wp:docPr id="3" name="图片 3" descr="http://upload-images.jianshu.io/upload_images/1099585-565fc6913aa6202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099585-565fc6913aa6202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74" w:rsidRDefault="00B65474" w:rsidP="00B65474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屏幕像素密度计算公式</w:t>
      </w:r>
    </w:p>
    <w:p w:rsidR="00B65474" w:rsidRDefault="00B65474" w:rsidP="00B6547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br/>
      </w:r>
      <w:r>
        <w:rPr>
          <w:rStyle w:val="a5"/>
          <w:rFonts w:ascii="Arial" w:hAnsi="Arial" w:cs="Arial"/>
          <w:b/>
          <w:bCs/>
          <w:color w:val="2F2F2F"/>
        </w:rPr>
        <w:t>例如</w:t>
      </w:r>
      <w:r>
        <w:rPr>
          <w:rFonts w:ascii="Arial" w:hAnsi="Arial" w:cs="Arial"/>
          <w:color w:val="2F2F2F"/>
        </w:rPr>
        <w:t>：计算</w:t>
      </w:r>
      <w:r>
        <w:rPr>
          <w:rFonts w:ascii="Arial" w:hAnsi="Arial" w:cs="Arial"/>
          <w:color w:val="2F2F2F"/>
        </w:rPr>
        <w:t>Nexus5</w:t>
      </w:r>
      <w:r>
        <w:rPr>
          <w:rFonts w:ascii="Arial" w:hAnsi="Arial" w:cs="Arial"/>
          <w:color w:val="2F2F2F"/>
        </w:rPr>
        <w:t>的屏幕像素密度：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屏幕尺寸：</w:t>
      </w:r>
      <w:r>
        <w:rPr>
          <w:rFonts w:ascii="Arial" w:hAnsi="Arial" w:cs="Arial"/>
          <w:color w:val="2F2F2F"/>
        </w:rPr>
        <w:t>4.95inch</w:t>
      </w:r>
      <w:r>
        <w:rPr>
          <w:rFonts w:ascii="Arial" w:hAnsi="Arial" w:cs="Arial"/>
          <w:color w:val="2F2F2F"/>
        </w:rPr>
        <w:t>、分辨率：</w:t>
      </w:r>
      <w:r>
        <w:rPr>
          <w:rFonts w:ascii="Arial" w:hAnsi="Arial" w:cs="Arial"/>
          <w:color w:val="2F2F2F"/>
        </w:rPr>
        <w:t>1920×1080</w:t>
      </w:r>
      <w:r>
        <w:rPr>
          <w:rFonts w:ascii="Arial" w:hAnsi="Arial" w:cs="Arial"/>
          <w:color w:val="2F2F2F"/>
        </w:rPr>
        <w:t>，屏幕像素密度：</w:t>
      </w:r>
      <w:r>
        <w:rPr>
          <w:rFonts w:ascii="Arial" w:hAnsi="Arial" w:cs="Arial"/>
          <w:color w:val="2F2F2F"/>
        </w:rPr>
        <w:t>445</w:t>
      </w:r>
    </w:p>
    <w:p w:rsidR="00B65474" w:rsidRDefault="00B65474" w:rsidP="00B65474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2352675" cy="457200"/>
            <wp:effectExtent l="0" t="0" r="9525" b="0"/>
            <wp:docPr id="2" name="图片 2" descr="http://upload-images.jianshu.io/upload_images/1099585-d6b4e0e15ca040d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099585-d6b4e0e15ca040d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BB" w:rsidRDefault="00E555BB" w:rsidP="00E555BB">
      <w:pPr>
        <w:shd w:val="clear" w:color="auto" w:fill="FFFFFF"/>
        <w:spacing w:line="408" w:lineRule="atLeast"/>
        <w:jc w:val="lef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代码获取</w:t>
      </w:r>
      <w:r>
        <w:rPr>
          <w:rFonts w:ascii="Arial" w:hAnsi="Arial" w:cs="Arial"/>
          <w:color w:val="2F2F2F"/>
        </w:rPr>
        <w:t>屏幕分辨信息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163F" w:rsidTr="00FE163F">
        <w:tc>
          <w:tcPr>
            <w:tcW w:w="8296" w:type="dxa"/>
          </w:tcPr>
          <w:p w:rsidR="00FE163F" w:rsidRPr="00FE163F" w:rsidRDefault="00FE163F" w:rsidP="00FE163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FE163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FE163F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getScreenDensity_ByResources</w:t>
            </w:r>
            <w:proofErr w:type="spellEnd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() {</w:t>
            </w:r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DisplayMetrics</w:t>
            </w:r>
            <w:proofErr w:type="spellEnd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mDisplayMetrics</w:t>
            </w:r>
            <w:proofErr w:type="spellEnd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getResources</w:t>
            </w:r>
            <w:proofErr w:type="spellEnd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().</w:t>
            </w:r>
            <w:proofErr w:type="spellStart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getDisplayMetrics</w:t>
            </w:r>
            <w:proofErr w:type="spellEnd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()</w:t>
            </w:r>
            <w:r w:rsidRPr="00FE163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FE163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Log.</w:t>
            </w:r>
            <w:r w:rsidRPr="00FE163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8"/>
                <w:szCs w:val="18"/>
              </w:rPr>
              <w:t>d</w:t>
            </w:r>
            <w:proofErr w:type="spellEnd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FE163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TAG</w:t>
            </w:r>
            <w:r w:rsidRPr="00FE163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FE163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FE163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getScreenDensity_ByResources,Screen</w:t>
            </w:r>
            <w:proofErr w:type="spellEnd"/>
            <w:r w:rsidRPr="00FE163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163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mDisplayMetrics</w:t>
            </w:r>
            <w:proofErr w:type="spellEnd"/>
            <w:r w:rsidRPr="00FE163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: " </w:t>
            </w:r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+ </w:t>
            </w:r>
            <w:proofErr w:type="spellStart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mDisplayMetrics</w:t>
            </w:r>
            <w:proofErr w:type="spellEnd"/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FE163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FE163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FE163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:rsidR="00B65474" w:rsidRDefault="00B65474" w:rsidP="00B6547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br/>
      </w:r>
    </w:p>
    <w:p w:rsidR="00B65474" w:rsidRDefault="00B65474" w:rsidP="003175DB">
      <w:pPr>
        <w:pStyle w:val="2"/>
        <w:numPr>
          <w:ilvl w:val="1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lastRenderedPageBreak/>
        <w:t>dp</w:t>
      </w:r>
      <w:proofErr w:type="spellEnd"/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dip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dpi</w:t>
      </w:r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sp</w:t>
      </w:r>
      <w:proofErr w:type="spellEnd"/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px</w:t>
      </w:r>
      <w:proofErr w:type="spellEnd"/>
      <w:r w:rsidR="00E21C02">
        <w:rPr>
          <w:rFonts w:ascii="Arial" w:hAnsi="Arial" w:cs="Arial"/>
          <w:color w:val="2F2F2F"/>
        </w:rPr>
        <w:t>？之间</w:t>
      </w:r>
      <w:r>
        <w:rPr>
          <w:rFonts w:ascii="Arial" w:hAnsi="Arial" w:cs="Arial"/>
          <w:color w:val="2F2F2F"/>
        </w:rPr>
        <w:t>关系是什么？</w:t>
      </w:r>
    </w:p>
    <w:p w:rsidR="00B65474" w:rsidRDefault="007406CB" w:rsidP="007406CB">
      <w:pPr>
        <w:pStyle w:val="a3"/>
        <w:shd w:val="clear" w:color="auto" w:fill="FFFFFF"/>
        <w:spacing w:after="375" w:line="408" w:lineRule="atLeast"/>
        <w:rPr>
          <w:rFonts w:ascii="Arial" w:hAnsi="Arial" w:cs="Arial"/>
          <w:color w:val="2F2F2F"/>
        </w:rPr>
      </w:pPr>
      <w:r>
        <w:rPr>
          <w:rStyle w:val="a4"/>
          <w:rFonts w:ascii="Arial" w:hAnsi="Arial" w:cs="Arial"/>
          <w:color w:val="2F2F2F"/>
        </w:rPr>
        <w:t>dpi</w:t>
      </w:r>
      <w:r>
        <w:rPr>
          <w:rStyle w:val="a4"/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t>屏幕像素密度的单位，</w:t>
      </w:r>
      <w:r>
        <w:rPr>
          <w:rFonts w:ascii="Arial" w:hAnsi="Arial" w:cs="Arial"/>
          <w:color w:val="2F2F2F"/>
        </w:rPr>
        <w:t>“dot per inch”</w:t>
      </w:r>
      <w:r>
        <w:rPr>
          <w:rFonts w:ascii="Arial" w:hAnsi="Arial" w:cs="Arial"/>
          <w:color w:val="2F2F2F"/>
        </w:rPr>
        <w:t>的缩写</w:t>
      </w:r>
      <w:r>
        <w:rPr>
          <w:rFonts w:ascii="Arial" w:hAnsi="Arial" w:cs="Arial"/>
          <w:color w:val="2F2F2F"/>
        </w:rPr>
        <w:br/>
      </w:r>
      <w:proofErr w:type="spellStart"/>
      <w:r>
        <w:rPr>
          <w:rStyle w:val="a4"/>
          <w:rFonts w:ascii="Arial" w:hAnsi="Arial" w:cs="Arial"/>
          <w:color w:val="2F2F2F"/>
        </w:rPr>
        <w:t>px</w:t>
      </w:r>
      <w:proofErr w:type="spellEnd"/>
      <w:r>
        <w:rPr>
          <w:rStyle w:val="a4"/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t>像素，物理上的绝对单位</w:t>
      </w:r>
      <w:r>
        <w:rPr>
          <w:rFonts w:ascii="Arial" w:hAnsi="Arial" w:cs="Arial"/>
          <w:color w:val="2F2F2F"/>
        </w:rPr>
        <w:br/>
      </w:r>
      <w:r>
        <w:rPr>
          <w:rStyle w:val="a4"/>
          <w:rFonts w:ascii="Arial" w:hAnsi="Arial" w:cs="Arial"/>
          <w:color w:val="2F2F2F"/>
        </w:rPr>
        <w:t>d</w:t>
      </w:r>
      <w:r w:rsidR="00B65474">
        <w:rPr>
          <w:rStyle w:val="a4"/>
          <w:rFonts w:ascii="Arial" w:hAnsi="Arial" w:cs="Arial"/>
          <w:color w:val="2F2F2F"/>
        </w:rPr>
        <w:t>ip</w:t>
      </w:r>
      <w:r w:rsidR="00FE163F">
        <w:rPr>
          <w:rStyle w:val="a4"/>
          <w:rFonts w:ascii="Arial" w:hAnsi="Arial" w:cs="Arial" w:hint="eastAsia"/>
          <w:color w:val="2F2F2F"/>
        </w:rPr>
        <w:t>（</w:t>
      </w:r>
      <w:proofErr w:type="spellStart"/>
      <w:r w:rsidR="00FE163F">
        <w:rPr>
          <w:rStyle w:val="a4"/>
          <w:rFonts w:ascii="Arial" w:hAnsi="Arial" w:cs="Arial"/>
          <w:color w:val="2F2F2F"/>
        </w:rPr>
        <w:t>dp</w:t>
      </w:r>
      <w:proofErr w:type="spellEnd"/>
      <w:r w:rsidR="00FE163F">
        <w:rPr>
          <w:rStyle w:val="a4"/>
          <w:rFonts w:ascii="Arial" w:hAnsi="Arial" w:cs="Arial" w:hint="eastAsia"/>
          <w:color w:val="2F2F2F"/>
        </w:rPr>
        <w:t>）</w:t>
      </w:r>
      <w:r w:rsidR="00B65474">
        <w:rPr>
          <w:rStyle w:val="a4"/>
          <w:rFonts w:ascii="Arial" w:hAnsi="Arial" w:cs="Arial"/>
          <w:color w:val="2F2F2F"/>
        </w:rPr>
        <w:t>：</w:t>
      </w:r>
      <w:r w:rsidR="00B65474">
        <w:rPr>
          <w:rFonts w:ascii="Arial" w:hAnsi="Arial" w:cs="Arial"/>
          <w:color w:val="2F2F2F"/>
        </w:rPr>
        <w:t>Density Independent Pixels</w:t>
      </w:r>
      <w:r w:rsidR="00B65474">
        <w:rPr>
          <w:rFonts w:ascii="Arial" w:hAnsi="Arial" w:cs="Arial"/>
          <w:color w:val="2F2F2F"/>
        </w:rPr>
        <w:t>（密度无关像素）的缩写。</w:t>
      </w:r>
      <w:r w:rsidR="00E21C02">
        <w:rPr>
          <w:rFonts w:ascii="Arial" w:hAnsi="Arial" w:cs="Arial" w:hint="eastAsia"/>
          <w:color w:val="2F2F2F"/>
        </w:rPr>
        <w:t>在</w:t>
      </w:r>
      <w:r w:rsidR="00B65474" w:rsidRPr="00FE163F">
        <w:rPr>
          <w:rStyle w:val="a5"/>
          <w:rFonts w:ascii="Arial" w:hAnsi="Arial" w:cs="Arial"/>
          <w:b/>
          <w:bCs/>
          <w:color w:val="FF0000"/>
        </w:rPr>
        <w:t>160dpi</w:t>
      </w:r>
      <w:r w:rsidR="00E21C02">
        <w:rPr>
          <w:rFonts w:ascii="Arial" w:hAnsi="Arial" w:cs="Arial" w:hint="eastAsia"/>
          <w:color w:val="2F2F2F"/>
        </w:rPr>
        <w:t>条件</w:t>
      </w:r>
      <w:r w:rsidR="00E21C02">
        <w:rPr>
          <w:rFonts w:ascii="Arial" w:hAnsi="Arial" w:cs="Arial"/>
          <w:color w:val="2F2F2F"/>
        </w:rPr>
        <w:t>下</w:t>
      </w:r>
      <w:r w:rsidR="00B65474">
        <w:rPr>
          <w:rFonts w:ascii="Arial" w:hAnsi="Arial" w:cs="Arial"/>
          <w:color w:val="2F2F2F"/>
        </w:rPr>
        <w:t>，</w:t>
      </w:r>
      <w:r w:rsidR="00B65474">
        <w:rPr>
          <w:rFonts w:ascii="Arial" w:hAnsi="Arial" w:cs="Arial"/>
          <w:color w:val="2F2F2F"/>
        </w:rPr>
        <w:t>1d</w:t>
      </w:r>
      <w:r w:rsidR="00E555BB">
        <w:rPr>
          <w:rFonts w:ascii="Arial" w:hAnsi="Arial" w:cs="Arial"/>
          <w:color w:val="2F2F2F"/>
        </w:rPr>
        <w:t>i</w:t>
      </w:r>
      <w:r w:rsidR="00B65474">
        <w:rPr>
          <w:rFonts w:ascii="Arial" w:hAnsi="Arial" w:cs="Arial"/>
          <w:color w:val="2F2F2F"/>
        </w:rPr>
        <w:t>p=1px</w:t>
      </w:r>
      <w:r>
        <w:rPr>
          <w:rFonts w:ascii="Arial" w:hAnsi="Arial" w:cs="Arial"/>
          <w:color w:val="2F2F2F"/>
        </w:rPr>
        <w:t>;</w:t>
      </w:r>
      <w:r w:rsidRPr="007406CB">
        <w:rPr>
          <w:rFonts w:hint="eastAsia"/>
        </w:rPr>
        <w:t xml:space="preserve"> </w:t>
      </w:r>
      <w:r w:rsidRPr="007406CB">
        <w:rPr>
          <w:rFonts w:ascii="Arial" w:hAnsi="Arial" w:cs="Arial" w:hint="eastAsia"/>
          <w:color w:val="2F2F2F"/>
        </w:rPr>
        <w:t>如果密度是</w:t>
      </w:r>
      <w:r w:rsidRPr="007406CB">
        <w:rPr>
          <w:rFonts w:ascii="Arial" w:hAnsi="Arial" w:cs="Arial" w:hint="eastAsia"/>
          <w:color w:val="2F2F2F"/>
        </w:rPr>
        <w:t>320dpi</w:t>
      </w:r>
      <w:r w:rsidRPr="007406CB">
        <w:rPr>
          <w:rFonts w:ascii="Arial" w:hAnsi="Arial" w:cs="Arial" w:hint="eastAsia"/>
          <w:color w:val="2F2F2F"/>
        </w:rPr>
        <w:t>，则</w:t>
      </w:r>
      <w:r w:rsidRPr="007406CB">
        <w:rPr>
          <w:rFonts w:ascii="Arial" w:hAnsi="Arial" w:cs="Arial" w:hint="eastAsia"/>
          <w:color w:val="2F2F2F"/>
        </w:rPr>
        <w:t>1dip=2px</w:t>
      </w:r>
      <w:r w:rsidRPr="007406CB">
        <w:rPr>
          <w:rFonts w:ascii="Arial" w:hAnsi="Arial" w:cs="Arial" w:hint="eastAsia"/>
          <w:color w:val="2F2F2F"/>
        </w:rPr>
        <w:t>，以此类推。假如同样都是画一条</w:t>
      </w:r>
      <w:r w:rsidRPr="007406CB">
        <w:rPr>
          <w:rFonts w:ascii="Arial" w:hAnsi="Arial" w:cs="Arial" w:hint="eastAsia"/>
          <w:color w:val="2F2F2F"/>
        </w:rPr>
        <w:t>320px</w:t>
      </w:r>
      <w:r w:rsidRPr="007406CB">
        <w:rPr>
          <w:rFonts w:ascii="Arial" w:hAnsi="Arial" w:cs="Arial" w:hint="eastAsia"/>
          <w:color w:val="2F2F2F"/>
        </w:rPr>
        <w:t>的线，在</w:t>
      </w:r>
      <w:r w:rsidRPr="007406CB">
        <w:rPr>
          <w:rFonts w:ascii="Arial" w:hAnsi="Arial" w:cs="Arial" w:hint="eastAsia"/>
          <w:color w:val="2F2F2F"/>
        </w:rPr>
        <w:t>480*800</w:t>
      </w:r>
      <w:r w:rsidRPr="007406CB">
        <w:rPr>
          <w:rFonts w:ascii="Arial" w:hAnsi="Arial" w:cs="Arial" w:hint="eastAsia"/>
          <w:color w:val="2F2F2F"/>
        </w:rPr>
        <w:t>分辨率手机上显示为</w:t>
      </w:r>
      <w:r w:rsidRPr="007406CB">
        <w:rPr>
          <w:rFonts w:ascii="Arial" w:hAnsi="Arial" w:cs="Arial" w:hint="eastAsia"/>
          <w:color w:val="2F2F2F"/>
        </w:rPr>
        <w:t>2/3</w:t>
      </w:r>
      <w:r w:rsidRPr="007406CB">
        <w:rPr>
          <w:rFonts w:ascii="Arial" w:hAnsi="Arial" w:cs="Arial" w:hint="eastAsia"/>
          <w:color w:val="2F2F2F"/>
        </w:rPr>
        <w:t>屏幕宽度，在</w:t>
      </w:r>
      <w:r w:rsidRPr="007406CB">
        <w:rPr>
          <w:rFonts w:ascii="Arial" w:hAnsi="Arial" w:cs="Arial" w:hint="eastAsia"/>
          <w:color w:val="2F2F2F"/>
        </w:rPr>
        <w:t>320*480</w:t>
      </w:r>
      <w:r w:rsidRPr="007406CB">
        <w:rPr>
          <w:rFonts w:ascii="Arial" w:hAnsi="Arial" w:cs="Arial" w:hint="eastAsia"/>
          <w:color w:val="2F2F2F"/>
        </w:rPr>
        <w:t>的手机上则占满了全屏，如果使用</w:t>
      </w:r>
      <w:proofErr w:type="spellStart"/>
      <w:r w:rsidRPr="007406CB">
        <w:rPr>
          <w:rFonts w:ascii="Arial" w:hAnsi="Arial" w:cs="Arial" w:hint="eastAsia"/>
          <w:color w:val="2F2F2F"/>
        </w:rPr>
        <w:t>dp</w:t>
      </w:r>
      <w:proofErr w:type="spellEnd"/>
      <w:r w:rsidRPr="007406CB">
        <w:rPr>
          <w:rFonts w:ascii="Arial" w:hAnsi="Arial" w:cs="Arial" w:hint="eastAsia"/>
          <w:color w:val="2F2F2F"/>
        </w:rPr>
        <w:t>为单位，在这两种分辨率下，</w:t>
      </w:r>
      <w:r w:rsidRPr="007406CB">
        <w:rPr>
          <w:rFonts w:ascii="Arial" w:hAnsi="Arial" w:cs="Arial" w:hint="eastAsia"/>
          <w:color w:val="2F2F2F"/>
        </w:rPr>
        <w:t>160dp</w:t>
      </w:r>
      <w:r w:rsidRPr="007406CB">
        <w:rPr>
          <w:rFonts w:ascii="Arial" w:hAnsi="Arial" w:cs="Arial" w:hint="eastAsia"/>
          <w:color w:val="2F2F2F"/>
        </w:rPr>
        <w:t>都显示为屏幕一半的长度。这也是为什么在</w:t>
      </w:r>
      <w:r w:rsidRPr="007406CB">
        <w:rPr>
          <w:rFonts w:ascii="Arial" w:hAnsi="Arial" w:cs="Arial" w:hint="eastAsia"/>
          <w:color w:val="2F2F2F"/>
        </w:rPr>
        <w:t>Android</w:t>
      </w:r>
      <w:r w:rsidRPr="007406CB">
        <w:rPr>
          <w:rFonts w:ascii="Arial" w:hAnsi="Arial" w:cs="Arial" w:hint="eastAsia"/>
          <w:color w:val="2F2F2F"/>
        </w:rPr>
        <w:t>开发中，写布局的时候要尽量使用</w:t>
      </w:r>
      <w:proofErr w:type="spellStart"/>
      <w:r w:rsidRPr="007406CB">
        <w:rPr>
          <w:rFonts w:ascii="Arial" w:hAnsi="Arial" w:cs="Arial" w:hint="eastAsia"/>
          <w:color w:val="2F2F2F"/>
        </w:rPr>
        <w:t>dp</w:t>
      </w:r>
      <w:proofErr w:type="spellEnd"/>
      <w:r w:rsidRPr="007406CB">
        <w:rPr>
          <w:rFonts w:ascii="Arial" w:hAnsi="Arial" w:cs="Arial" w:hint="eastAsia"/>
          <w:color w:val="2F2F2F"/>
        </w:rPr>
        <w:t>而不是</w:t>
      </w:r>
      <w:proofErr w:type="spellStart"/>
      <w:r w:rsidRPr="007406CB">
        <w:rPr>
          <w:rFonts w:ascii="Arial" w:hAnsi="Arial" w:cs="Arial" w:hint="eastAsia"/>
          <w:color w:val="2F2F2F"/>
        </w:rPr>
        <w:t>px</w:t>
      </w:r>
      <w:proofErr w:type="spellEnd"/>
      <w:r w:rsidRPr="007406CB">
        <w:rPr>
          <w:rFonts w:ascii="Arial" w:hAnsi="Arial" w:cs="Arial" w:hint="eastAsia"/>
          <w:color w:val="2F2F2F"/>
        </w:rPr>
        <w:t>的原因。</w:t>
      </w:r>
      <w:r w:rsidR="00E555BB">
        <w:rPr>
          <w:rFonts w:ascii="Arial" w:hAnsi="Arial" w:cs="Arial"/>
          <w:color w:val="2F2F2F"/>
        </w:rPr>
        <w:br/>
      </w:r>
      <w:proofErr w:type="spellStart"/>
      <w:r w:rsidR="00B65474">
        <w:rPr>
          <w:rStyle w:val="a4"/>
          <w:rFonts w:ascii="Arial" w:hAnsi="Arial" w:cs="Arial"/>
          <w:color w:val="2F2F2F"/>
        </w:rPr>
        <w:t>sp</w:t>
      </w:r>
      <w:proofErr w:type="spellEnd"/>
      <w:r w:rsidR="00B65474">
        <w:rPr>
          <w:rStyle w:val="a4"/>
          <w:rFonts w:ascii="Arial" w:hAnsi="Arial" w:cs="Arial"/>
          <w:color w:val="2F2F2F"/>
        </w:rPr>
        <w:t>：</w:t>
      </w:r>
      <w:r w:rsidR="00B65474">
        <w:rPr>
          <w:rFonts w:ascii="Arial" w:hAnsi="Arial" w:cs="Arial"/>
          <w:color w:val="2F2F2F"/>
        </w:rPr>
        <w:t>Scale-Independent Pixels</w:t>
      </w:r>
      <w:r w:rsidR="00B65474">
        <w:rPr>
          <w:rFonts w:ascii="Arial" w:hAnsi="Arial" w:cs="Arial"/>
          <w:color w:val="2F2F2F"/>
        </w:rPr>
        <w:t>的缩写，可以根据文字大小首选项自动进行缩放。</w:t>
      </w:r>
      <w:r w:rsidR="00B65474">
        <w:rPr>
          <w:rFonts w:ascii="Arial" w:hAnsi="Arial" w:cs="Arial"/>
          <w:color w:val="2F2F2F"/>
        </w:rPr>
        <w:t>Google</w:t>
      </w:r>
      <w:r w:rsidR="00B65474">
        <w:rPr>
          <w:rFonts w:ascii="Arial" w:hAnsi="Arial" w:cs="Arial"/>
          <w:color w:val="2F2F2F"/>
        </w:rPr>
        <w:t>推荐我们使用</w:t>
      </w:r>
      <w:r w:rsidR="00B65474">
        <w:rPr>
          <w:rFonts w:ascii="Arial" w:hAnsi="Arial" w:cs="Arial"/>
          <w:color w:val="2F2F2F"/>
        </w:rPr>
        <w:t>12sp</w:t>
      </w:r>
      <w:r w:rsidR="00B65474">
        <w:rPr>
          <w:rFonts w:ascii="Arial" w:hAnsi="Arial" w:cs="Arial"/>
          <w:color w:val="2F2F2F"/>
        </w:rPr>
        <w:t>以上的大小，通常可以使用</w:t>
      </w:r>
      <w:r w:rsidR="00B65474">
        <w:rPr>
          <w:rFonts w:ascii="Arial" w:hAnsi="Arial" w:cs="Arial"/>
          <w:color w:val="2F2F2F"/>
        </w:rPr>
        <w:t>12sp</w:t>
      </w:r>
      <w:r w:rsidR="00B65474">
        <w:rPr>
          <w:rFonts w:ascii="Arial" w:hAnsi="Arial" w:cs="Arial"/>
          <w:color w:val="2F2F2F"/>
        </w:rPr>
        <w:t>，</w:t>
      </w:r>
      <w:r w:rsidR="00B65474">
        <w:rPr>
          <w:rFonts w:ascii="Arial" w:hAnsi="Arial" w:cs="Arial"/>
          <w:color w:val="2F2F2F"/>
        </w:rPr>
        <w:t>14sp</w:t>
      </w:r>
      <w:r w:rsidR="00B65474">
        <w:rPr>
          <w:rFonts w:ascii="Arial" w:hAnsi="Arial" w:cs="Arial"/>
          <w:color w:val="2F2F2F"/>
        </w:rPr>
        <w:t>，</w:t>
      </w:r>
      <w:r w:rsidR="00B65474">
        <w:rPr>
          <w:rFonts w:ascii="Arial" w:hAnsi="Arial" w:cs="Arial"/>
          <w:color w:val="2F2F2F"/>
        </w:rPr>
        <w:t>18sp</w:t>
      </w:r>
      <w:r w:rsidR="00B65474">
        <w:rPr>
          <w:rFonts w:ascii="Arial" w:hAnsi="Arial" w:cs="Arial"/>
          <w:color w:val="2F2F2F"/>
        </w:rPr>
        <w:t>，</w:t>
      </w:r>
      <w:r w:rsidR="00B65474">
        <w:rPr>
          <w:rFonts w:ascii="Arial" w:hAnsi="Arial" w:cs="Arial"/>
          <w:color w:val="2F2F2F"/>
        </w:rPr>
        <w:t>22sp</w:t>
      </w:r>
      <w:r w:rsidR="00B65474">
        <w:rPr>
          <w:rFonts w:ascii="Arial" w:hAnsi="Arial" w:cs="Arial"/>
          <w:color w:val="2F2F2F"/>
        </w:rPr>
        <w:t>，最好不要使用奇数和小数。</w:t>
      </w:r>
    </w:p>
    <w:p w:rsidR="00B65474" w:rsidRDefault="00B65474" w:rsidP="00B65474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5505450" cy="4238625"/>
            <wp:effectExtent l="0" t="0" r="0" b="9525"/>
            <wp:docPr id="1" name="图片 1" descr="http://upload-images.jianshu.io/upload_images/1099585-ec2ae995a8ee5ff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099585-ec2ae995a8ee5ff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74" w:rsidRDefault="00B65474" w:rsidP="00B65474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proofErr w:type="spellStart"/>
      <w:r>
        <w:rPr>
          <w:rFonts w:ascii="Arial" w:hAnsi="Arial" w:cs="Arial"/>
          <w:color w:val="969696"/>
          <w:szCs w:val="21"/>
        </w:rPr>
        <w:t>dp</w:t>
      </w:r>
      <w:proofErr w:type="spellEnd"/>
      <w:r>
        <w:rPr>
          <w:rFonts w:ascii="Arial" w:hAnsi="Arial" w:cs="Arial"/>
          <w:color w:val="969696"/>
          <w:szCs w:val="21"/>
        </w:rPr>
        <w:t>的特点</w:t>
      </w:r>
    </w:p>
    <w:p w:rsidR="00767266" w:rsidRDefault="007406CB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a4"/>
          <w:rFonts w:ascii="Arial" w:hAnsi="Arial" w:cs="Arial"/>
          <w:color w:val="2F2F2F"/>
          <w:shd w:val="clear" w:color="auto" w:fill="FFFFFF"/>
        </w:rPr>
        <w:t>说明：</w:t>
      </w:r>
      <w:r>
        <w:rPr>
          <w:rFonts w:ascii="Arial" w:hAnsi="Arial" w:cs="Arial"/>
          <w:color w:val="2F2F2F"/>
          <w:shd w:val="clear" w:color="auto" w:fill="FFFFFF"/>
        </w:rPr>
        <w:t>如果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/>
          <w:color w:val="2F2F2F"/>
          <w:shd w:val="clear" w:color="auto" w:fill="FFFFFF"/>
        </w:rPr>
        <w:t>设备的参数为</w:t>
      </w:r>
      <w:r>
        <w:rPr>
          <w:rFonts w:ascii="Arial" w:hAnsi="Arial" w:cs="Arial"/>
          <w:color w:val="2F2F2F"/>
          <w:shd w:val="clear" w:color="auto" w:fill="FFFFFF"/>
        </w:rPr>
        <w:t>480×320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160dpi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B</w:t>
      </w:r>
      <w:r>
        <w:rPr>
          <w:rFonts w:ascii="Arial" w:hAnsi="Arial" w:cs="Arial"/>
          <w:color w:val="2F2F2F"/>
          <w:shd w:val="clear" w:color="auto" w:fill="FFFFFF"/>
        </w:rPr>
        <w:t>设置的参数为</w:t>
      </w:r>
      <w:r>
        <w:rPr>
          <w:rFonts w:ascii="Arial" w:hAnsi="Arial" w:cs="Arial"/>
          <w:color w:val="2F2F2F"/>
          <w:shd w:val="clear" w:color="auto" w:fill="FFFFFF"/>
        </w:rPr>
        <w:t>800×480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240dpi</w:t>
      </w:r>
      <w:r>
        <w:rPr>
          <w:rFonts w:ascii="Arial" w:hAnsi="Arial" w:cs="Arial"/>
          <w:color w:val="2F2F2F"/>
          <w:shd w:val="clear" w:color="auto" w:fill="FFFFFF"/>
        </w:rPr>
        <w:t>。我们要画出一条和屏幕宽度一样长的直线，如果使用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作为单位，必须在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/>
          <w:color w:val="2F2F2F"/>
          <w:shd w:val="clear" w:color="auto" w:fill="FFFFFF"/>
        </w:rPr>
        <w:t>设备上设置为</w:t>
      </w:r>
      <w:r>
        <w:rPr>
          <w:rFonts w:ascii="Arial" w:hAnsi="Arial" w:cs="Arial"/>
          <w:color w:val="2F2F2F"/>
          <w:shd w:val="clear" w:color="auto" w:fill="FFFFFF"/>
        </w:rPr>
        <w:t>320px</w:t>
      </w:r>
      <w:r>
        <w:rPr>
          <w:rFonts w:ascii="Arial" w:hAnsi="Arial" w:cs="Arial"/>
          <w:color w:val="2F2F2F"/>
          <w:shd w:val="clear" w:color="auto" w:fill="FFFFFF"/>
        </w:rPr>
        <w:t>，在</w:t>
      </w:r>
      <w:r>
        <w:rPr>
          <w:rFonts w:ascii="Arial" w:hAnsi="Arial" w:cs="Arial"/>
          <w:color w:val="2F2F2F"/>
          <w:shd w:val="clear" w:color="auto" w:fill="FFFFFF"/>
        </w:rPr>
        <w:t>B</w:t>
      </w:r>
      <w:r>
        <w:rPr>
          <w:rFonts w:ascii="Arial" w:hAnsi="Arial" w:cs="Arial"/>
          <w:color w:val="2F2F2F"/>
          <w:shd w:val="clear" w:color="auto" w:fill="FFFFFF"/>
        </w:rPr>
        <w:t>设备上设置</w:t>
      </w:r>
      <w:r>
        <w:rPr>
          <w:rFonts w:ascii="Arial" w:hAnsi="Arial" w:cs="Arial"/>
          <w:color w:val="2F2F2F"/>
          <w:shd w:val="clear" w:color="auto" w:fill="FFFFFF"/>
        </w:rPr>
        <w:t>480px</w:t>
      </w:r>
      <w:r>
        <w:rPr>
          <w:rFonts w:ascii="Arial" w:hAnsi="Arial" w:cs="Arial"/>
          <w:color w:val="2F2F2F"/>
          <w:shd w:val="clear" w:color="auto" w:fill="FFFFFF"/>
        </w:rPr>
        <w:t>。但是如果我们使用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dp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作为单位，由于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以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160dpi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为基准，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1dp=1px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lastRenderedPageBreak/>
        <w:t>所以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/>
          <w:color w:val="2F2F2F"/>
          <w:shd w:val="clear" w:color="auto" w:fill="FFFFFF"/>
        </w:rPr>
        <w:t>设备上设置为</w:t>
      </w:r>
      <w:r>
        <w:rPr>
          <w:rFonts w:ascii="Arial" w:hAnsi="Arial" w:cs="Arial"/>
          <w:color w:val="2F2F2F"/>
          <w:shd w:val="clear" w:color="auto" w:fill="FFFFFF"/>
        </w:rPr>
        <w:t>320dp</w:t>
      </w:r>
      <w:r>
        <w:rPr>
          <w:rFonts w:ascii="Arial" w:hAnsi="Arial" w:cs="Arial"/>
          <w:color w:val="2F2F2F"/>
          <w:shd w:val="clear" w:color="auto" w:fill="FFFFFF"/>
        </w:rPr>
        <w:t>就等于屏幕宽度（</w:t>
      </w:r>
      <w:r>
        <w:rPr>
          <w:rFonts w:ascii="Arial" w:hAnsi="Arial" w:cs="Arial"/>
          <w:color w:val="2F2F2F"/>
          <w:shd w:val="clear" w:color="auto" w:fill="FFFFFF"/>
        </w:rPr>
        <w:t>320px</w:t>
      </w:r>
      <w:r>
        <w:rPr>
          <w:rFonts w:ascii="Arial" w:hAnsi="Arial" w:cs="Arial"/>
          <w:color w:val="2F2F2F"/>
          <w:shd w:val="clear" w:color="auto" w:fill="FFFFFF"/>
        </w:rPr>
        <w:t>），在</w:t>
      </w:r>
      <w:r>
        <w:rPr>
          <w:rFonts w:ascii="Arial" w:hAnsi="Arial" w:cs="Arial"/>
          <w:color w:val="2F2F2F"/>
          <w:shd w:val="clear" w:color="auto" w:fill="FFFFFF"/>
        </w:rPr>
        <w:t>B</w:t>
      </w:r>
      <w:r>
        <w:rPr>
          <w:rFonts w:ascii="Arial" w:hAnsi="Arial" w:cs="Arial"/>
          <w:color w:val="2F2F2F"/>
          <w:shd w:val="clear" w:color="auto" w:fill="FFFFFF"/>
        </w:rPr>
        <w:t>设备上设置为</w:t>
      </w:r>
      <w:r>
        <w:rPr>
          <w:rFonts w:ascii="Arial" w:hAnsi="Arial" w:cs="Arial"/>
          <w:color w:val="2F2F2F"/>
          <w:shd w:val="clear" w:color="auto" w:fill="FFFFFF"/>
        </w:rPr>
        <w:t>320dp</w:t>
      </w:r>
      <w:r>
        <w:rPr>
          <w:rFonts w:ascii="Arial" w:hAnsi="Arial" w:cs="Arial"/>
          <w:color w:val="2F2F2F"/>
          <w:shd w:val="clear" w:color="auto" w:fill="FFFFFF"/>
        </w:rPr>
        <w:t>就等于</w:t>
      </w:r>
      <w:r>
        <w:rPr>
          <w:rFonts w:ascii="Arial" w:hAnsi="Arial" w:cs="Arial"/>
          <w:color w:val="2F2F2F"/>
          <w:shd w:val="clear" w:color="auto" w:fill="FFFFFF"/>
        </w:rPr>
        <w:t>320×</w:t>
      </w:r>
      <w:r>
        <w:rPr>
          <w:rFonts w:ascii="Arial" w:hAnsi="Arial" w:cs="Arial"/>
          <w:color w:val="2F2F2F"/>
          <w:shd w:val="clear" w:color="auto" w:fill="FFFFFF"/>
        </w:rPr>
        <w:t>（</w:t>
      </w:r>
      <w:r>
        <w:rPr>
          <w:rFonts w:ascii="Arial" w:hAnsi="Arial" w:cs="Arial"/>
          <w:color w:val="2F2F2F"/>
          <w:shd w:val="clear" w:color="auto" w:fill="FFFFFF"/>
        </w:rPr>
        <w:t>240/160</w:t>
      </w:r>
      <w:r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=480px</w:t>
      </w:r>
      <w:r>
        <w:rPr>
          <w:rFonts w:ascii="Arial" w:hAnsi="Arial" w:cs="Arial"/>
          <w:color w:val="2F2F2F"/>
          <w:shd w:val="clear" w:color="auto" w:fill="FFFFFF"/>
        </w:rPr>
        <w:t>，即</w:t>
      </w:r>
      <w:r>
        <w:rPr>
          <w:rFonts w:ascii="Arial" w:hAnsi="Arial" w:cs="Arial"/>
          <w:color w:val="2F2F2F"/>
          <w:shd w:val="clear" w:color="auto" w:fill="FFFFFF"/>
        </w:rPr>
        <w:t>B</w:t>
      </w:r>
      <w:r>
        <w:rPr>
          <w:rFonts w:ascii="Arial" w:hAnsi="Arial" w:cs="Arial"/>
          <w:color w:val="2F2F2F"/>
          <w:shd w:val="clear" w:color="auto" w:fill="FFFFFF"/>
        </w:rPr>
        <w:t>设备的屏幕宽度。这样，使用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dp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作为单位就可以实现简单的屏幕适配。这知识一种巧合，也有</w:t>
      </w:r>
      <w:r>
        <w:rPr>
          <w:rFonts w:ascii="Arial" w:hAnsi="Arial" w:cs="Arial"/>
          <w:color w:val="2F2F2F"/>
          <w:shd w:val="clear" w:color="auto" w:fill="FFFFFF"/>
        </w:rPr>
        <w:t>B</w:t>
      </w:r>
      <w:r>
        <w:rPr>
          <w:rFonts w:ascii="Arial" w:hAnsi="Arial" w:cs="Arial"/>
          <w:color w:val="2F2F2F"/>
          <w:shd w:val="clear" w:color="auto" w:fill="FFFFFF"/>
        </w:rPr>
        <w:t>设备的像素密度不是这样刚刚好的，就需要我们运用别的屏幕适配技术。</w:t>
      </w:r>
    </w:p>
    <w:p w:rsidR="007406CB" w:rsidRDefault="007406CB" w:rsidP="003175DB">
      <w:pPr>
        <w:pStyle w:val="2"/>
        <w:numPr>
          <w:ilvl w:val="1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mdpi</w:t>
      </w:r>
      <w:proofErr w:type="spellEnd"/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hdpi</w:t>
      </w:r>
      <w:proofErr w:type="spellEnd"/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xdpi</w:t>
      </w:r>
      <w:proofErr w:type="spellEnd"/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xxdpi</w:t>
      </w:r>
      <w:proofErr w:type="spellEnd"/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xxxdpi</w:t>
      </w:r>
      <w:proofErr w:type="spellEnd"/>
      <w:r>
        <w:rPr>
          <w:rFonts w:ascii="Arial" w:hAnsi="Arial" w:cs="Arial"/>
          <w:color w:val="2F2F2F"/>
        </w:rPr>
        <w:t>？如何计算和区分？</w:t>
      </w:r>
    </w:p>
    <w:p w:rsidR="007406CB" w:rsidRDefault="007406CB" w:rsidP="007406C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用于区分不同的像素密度。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3910"/>
        <w:gridCol w:w="3096"/>
      </w:tblGrid>
      <w:tr w:rsidR="007406CB" w:rsidTr="007406C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像素密度范围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图片大小</w:t>
            </w:r>
          </w:p>
        </w:tc>
      </w:tr>
      <w:tr w:rsidR="007406CB" w:rsidTr="007406CB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t>mdpi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120</w:t>
            </w:r>
            <w:r w:rsidR="002B0780">
              <w:rPr>
                <w:rFonts w:ascii="Arial" w:hAnsi="Arial" w:cs="Arial"/>
                <w:color w:val="2F2F2F"/>
              </w:rPr>
              <w:t>dpi~</w:t>
            </w:r>
            <w:r>
              <w:rPr>
                <w:rFonts w:ascii="Arial" w:hAnsi="Arial" w:cs="Arial"/>
                <w:color w:val="2F2F2F"/>
              </w:rPr>
              <w:t>160dp</w:t>
            </w:r>
            <w:r w:rsidR="002B0780">
              <w:rPr>
                <w:rFonts w:ascii="Arial" w:hAnsi="Arial" w:cs="Arial"/>
                <w:color w:val="2F2F2F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48×48px</w:t>
            </w:r>
          </w:p>
        </w:tc>
      </w:tr>
      <w:tr w:rsidR="007406CB" w:rsidTr="007406CB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t>hdpi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160</w:t>
            </w:r>
            <w:r w:rsidR="002B0780">
              <w:rPr>
                <w:rFonts w:ascii="Arial" w:hAnsi="Arial" w:cs="Arial"/>
                <w:color w:val="2F2F2F"/>
              </w:rPr>
              <w:t>dpi~</w:t>
            </w:r>
            <w:r>
              <w:rPr>
                <w:rFonts w:ascii="Arial" w:hAnsi="Arial" w:cs="Arial"/>
                <w:color w:val="2F2F2F"/>
              </w:rPr>
              <w:t>240dp</w:t>
            </w:r>
            <w:r w:rsidR="002B0780">
              <w:rPr>
                <w:rFonts w:ascii="Arial" w:hAnsi="Arial" w:cs="Arial"/>
                <w:color w:val="2F2F2F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72×72px</w:t>
            </w:r>
          </w:p>
        </w:tc>
      </w:tr>
      <w:tr w:rsidR="007406CB" w:rsidTr="007406CB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t>xhdpi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240</w:t>
            </w:r>
            <w:r w:rsidR="002B0780">
              <w:rPr>
                <w:rFonts w:ascii="Arial" w:hAnsi="Arial" w:cs="Arial"/>
                <w:color w:val="2F2F2F"/>
              </w:rPr>
              <w:t>dpi~</w:t>
            </w:r>
            <w:r>
              <w:rPr>
                <w:rFonts w:ascii="Arial" w:hAnsi="Arial" w:cs="Arial"/>
                <w:color w:val="2F2F2F"/>
              </w:rPr>
              <w:t>320dp</w:t>
            </w:r>
            <w:r w:rsidR="002B0780">
              <w:rPr>
                <w:rFonts w:ascii="Arial" w:hAnsi="Arial" w:cs="Arial"/>
                <w:color w:val="2F2F2F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96×96px</w:t>
            </w:r>
          </w:p>
        </w:tc>
      </w:tr>
      <w:tr w:rsidR="007406CB" w:rsidTr="007406CB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t>xxhdpi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320</w:t>
            </w:r>
            <w:r w:rsidR="002B0780">
              <w:rPr>
                <w:rFonts w:ascii="Arial" w:hAnsi="Arial" w:cs="Arial"/>
                <w:color w:val="2F2F2F"/>
              </w:rPr>
              <w:t>dpi~</w:t>
            </w:r>
            <w:r>
              <w:rPr>
                <w:rFonts w:ascii="Arial" w:hAnsi="Arial" w:cs="Arial"/>
                <w:color w:val="2F2F2F"/>
              </w:rPr>
              <w:t>480dp</w:t>
            </w:r>
            <w:r w:rsidR="002B0780">
              <w:rPr>
                <w:rFonts w:ascii="Arial" w:hAnsi="Arial" w:cs="Arial"/>
                <w:color w:val="2F2F2F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144×144px</w:t>
            </w:r>
          </w:p>
        </w:tc>
      </w:tr>
      <w:tr w:rsidR="007406CB" w:rsidTr="007406CB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t>xxxhdpi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480</w:t>
            </w:r>
            <w:r w:rsidR="002B0780">
              <w:rPr>
                <w:rFonts w:ascii="Arial" w:hAnsi="Arial" w:cs="Arial"/>
                <w:color w:val="2F2F2F"/>
              </w:rPr>
              <w:t>dpi~</w:t>
            </w:r>
            <w:r>
              <w:rPr>
                <w:rFonts w:ascii="Arial" w:hAnsi="Arial" w:cs="Arial"/>
                <w:color w:val="2F2F2F"/>
              </w:rPr>
              <w:t>640dp</w:t>
            </w:r>
            <w:r w:rsidR="002B0780">
              <w:rPr>
                <w:rFonts w:ascii="Arial" w:hAnsi="Arial" w:cs="Arial"/>
                <w:color w:val="2F2F2F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6CB" w:rsidRDefault="007406C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192×192px</w:t>
            </w:r>
          </w:p>
        </w:tc>
      </w:tr>
    </w:tbl>
    <w:p w:rsidR="007406CB" w:rsidRDefault="007406CB" w:rsidP="007406CB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6343650" cy="2410588"/>
            <wp:effectExtent l="0" t="0" r="0" b="0"/>
            <wp:docPr id="4" name="图片 4" descr="http://upload-images.jianshu.io/upload_images/1099585-7229f5e96852ddd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099585-7229f5e96852ddd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910" cy="242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80" w:rsidRDefault="002B0780" w:rsidP="002B0780">
      <w:pPr>
        <w:pStyle w:val="a3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说明</w:t>
      </w:r>
      <w:r>
        <w:rPr>
          <w:rFonts w:ascii="微软雅黑" w:eastAsia="微软雅黑" w:hAnsi="微软雅黑"/>
          <w:color w:val="666666"/>
          <w:sz w:val="23"/>
          <w:szCs w:val="23"/>
        </w:rPr>
        <w:t>：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在设计图标时，对于五种主流的像素密度（MDPI、HDPI、XHDPI、XXHDPI 和 XXXHDPI）应按照 2:3:4:6:8 的比例进行缩放。例如，一个启动图标的尺寸为48x48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dp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，这表示在 MDPI 的屏幕上其实际尺寸应为 48x48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px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，在 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 xml:space="preserve">HDPI 的屏幕上其实际大小是 MDPI 的 1.5 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倍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(72x72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px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)，在 XDPI 的屏幕上其实际大小是 MDPI 的 2 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倍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(96x96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px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)，依此类推。</w:t>
      </w:r>
    </w:p>
    <w:p w:rsidR="002B0780" w:rsidRDefault="002B0780" w:rsidP="002B0780">
      <w:pPr>
        <w:pStyle w:val="a3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用来修饰Android中的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drawable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文件夹及values文件夹，用来区分不同像素密度下的图片和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dimen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值。</w:t>
      </w:r>
    </w:p>
    <w:p w:rsidR="002B0780" w:rsidRDefault="002B0780" w:rsidP="003175DB">
      <w:pPr>
        <w:pStyle w:val="1"/>
        <w:numPr>
          <w:ilvl w:val="0"/>
          <w:numId w:val="11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 xml:space="preserve"> </w:t>
      </w:r>
      <w:r>
        <w:rPr>
          <w:rFonts w:ascii="Arial" w:hAnsi="Arial" w:cs="Arial"/>
          <w:color w:val="2F2F2F"/>
          <w:sz w:val="39"/>
          <w:szCs w:val="39"/>
        </w:rPr>
        <w:t>解决方案</w:t>
      </w:r>
      <w:r>
        <w:rPr>
          <w:rFonts w:ascii="Arial" w:hAnsi="Arial" w:cs="Arial"/>
          <w:color w:val="2F2F2F"/>
          <w:sz w:val="39"/>
          <w:szCs w:val="39"/>
        </w:rPr>
        <w:t>-</w:t>
      </w:r>
      <w:r>
        <w:rPr>
          <w:rFonts w:ascii="Arial" w:hAnsi="Arial" w:cs="Arial"/>
          <w:color w:val="2F2F2F"/>
          <w:sz w:val="39"/>
          <w:szCs w:val="39"/>
        </w:rPr>
        <w:t>支持各种屏幕尺寸</w:t>
      </w:r>
    </w:p>
    <w:p w:rsidR="002B0780" w:rsidRDefault="002B0780" w:rsidP="002B0780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我们可以通过以下几种方式来支持各种屏幕尺寸：</w:t>
      </w:r>
    </w:p>
    <w:p w:rsidR="00FD266C" w:rsidRDefault="002B0780" w:rsidP="003175DB">
      <w:pPr>
        <w:pStyle w:val="2"/>
        <w:numPr>
          <w:ilvl w:val="1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使用</w:t>
      </w:r>
      <w:r w:rsidR="00FD266C">
        <w:rPr>
          <w:rFonts w:ascii="Arial" w:hAnsi="Arial" w:cs="Arial" w:hint="eastAsia"/>
          <w:color w:val="2F2F2F"/>
        </w:rPr>
        <w:t>控件</w:t>
      </w:r>
      <w:r w:rsidR="00FD266C">
        <w:rPr>
          <w:rFonts w:ascii="Arial" w:hAnsi="Arial" w:cs="Arial"/>
          <w:color w:val="2F2F2F"/>
        </w:rPr>
        <w:t>属性</w:t>
      </w:r>
    </w:p>
    <w:p w:rsidR="002B0780" w:rsidRDefault="002B0780" w:rsidP="00FD266C">
      <w:pPr>
        <w:pStyle w:val="3"/>
        <w:numPr>
          <w:ilvl w:val="2"/>
          <w:numId w:val="11"/>
        </w:numPr>
      </w:pPr>
      <w:proofErr w:type="spellStart"/>
      <w:r>
        <w:t>wrap_content</w:t>
      </w:r>
      <w:proofErr w:type="spellEnd"/>
      <w:r>
        <w:t>、</w:t>
      </w:r>
      <w:proofErr w:type="spellStart"/>
      <w:r>
        <w:t>math_parent</w:t>
      </w:r>
      <w:proofErr w:type="spellEnd"/>
      <w:r>
        <w:t>、</w:t>
      </w:r>
      <w:r>
        <w:t>weight</w:t>
      </w:r>
    </w:p>
    <w:p w:rsidR="00051061" w:rsidRPr="00FD266C" w:rsidRDefault="002B0780" w:rsidP="00FD266C">
      <w:pPr>
        <w:pStyle w:val="a3"/>
        <w:spacing w:before="0" w:beforeAutospacing="0" w:after="264" w:afterAutospacing="0" w:line="390" w:lineRule="atLeast"/>
        <w:textAlignment w:val="baseline"/>
        <w:rPr>
          <w:rFonts w:ascii="Arial" w:hAnsi="Arial" w:cs="Arial"/>
          <w:color w:val="2F2F2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wrap_content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根据控件的内容设置控件的尺寸</w:t>
      </w:r>
      <w:r>
        <w:rPr>
          <w:rFonts w:ascii="Arial" w:hAnsi="Arial" w:cs="Arial"/>
          <w:color w:val="2F2F2F"/>
        </w:rPr>
        <w:br/>
      </w: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math_parent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根据父控件的尺寸大小设置控件的尺寸</w:t>
      </w:r>
      <w:r>
        <w:rPr>
          <w:rFonts w:ascii="Arial" w:hAnsi="Arial" w:cs="Arial"/>
          <w:color w:val="2F2F2F"/>
        </w:rPr>
        <w:br/>
      </w:r>
      <w:r>
        <w:rPr>
          <w:rStyle w:val="a4"/>
          <w:rFonts w:ascii="Arial" w:hAnsi="Arial" w:cs="Arial"/>
          <w:color w:val="2F2F2F"/>
          <w:shd w:val="clear" w:color="auto" w:fill="FFFFFF"/>
        </w:rPr>
        <w:t>weight</w:t>
      </w:r>
      <w:r>
        <w:rPr>
          <w:rStyle w:val="a4"/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权重，在线性布局中可以使用</w:t>
      </w:r>
      <w:r>
        <w:rPr>
          <w:rFonts w:ascii="Arial" w:hAnsi="Arial" w:cs="Arial"/>
          <w:color w:val="2F2F2F"/>
          <w:shd w:val="clear" w:color="auto" w:fill="FFFFFF"/>
        </w:rPr>
        <w:t>weight</w:t>
      </w:r>
      <w:r>
        <w:rPr>
          <w:rFonts w:ascii="Arial" w:hAnsi="Arial" w:cs="Arial"/>
          <w:color w:val="2F2F2F"/>
          <w:shd w:val="clear" w:color="auto" w:fill="FFFFFF"/>
        </w:rPr>
        <w:t>属性设置控件所占的比例</w:t>
      </w:r>
      <w:r w:rsidR="003B0304">
        <w:rPr>
          <w:rFonts w:ascii="Arial" w:hAnsi="Arial" w:cs="Arial"/>
          <w:color w:val="2F2F2F"/>
          <w:shd w:val="clear" w:color="auto" w:fill="FFFFFF"/>
        </w:rPr>
        <w:br/>
      </w:r>
      <w:r w:rsidR="00051061">
        <w:rPr>
          <w:rFonts w:ascii="Arial" w:hAnsi="Arial" w:cs="Arial"/>
          <w:color w:val="2F2F2F"/>
        </w:rPr>
        <w:t>我们可以通过以下几种方式来支持各种屏幕尺寸：</w:t>
      </w:r>
    </w:p>
    <w:p w:rsidR="00051061" w:rsidRDefault="00051061" w:rsidP="0005106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Style w:val="a4"/>
          <w:rFonts w:ascii="Arial" w:hAnsi="Arial" w:cs="Arial"/>
          <w:color w:val="2F2F2F"/>
        </w:rPr>
        <w:t>小插曲：</w:t>
      </w:r>
      <w:r>
        <w:rPr>
          <w:rFonts w:ascii="Arial" w:hAnsi="Arial" w:cs="Arial"/>
          <w:color w:val="2F2F2F"/>
        </w:rPr>
        <w:t>关于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android:layout_weight</w:t>
      </w:r>
      <w:proofErr w:type="spellEnd"/>
      <w:r>
        <w:rPr>
          <w:rFonts w:ascii="Arial" w:hAnsi="Arial" w:cs="Arial"/>
          <w:color w:val="2F2F2F"/>
        </w:rPr>
        <w:t>属性</w:t>
      </w:r>
    </w:p>
    <w:p w:rsidR="00FD266C" w:rsidRDefault="00FD266C" w:rsidP="0005106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一般情况，我们都是设置要进行比例分配的方向的宽度为</w:t>
      </w:r>
      <w:r>
        <w:rPr>
          <w:rFonts w:ascii="Arial" w:hAnsi="Arial" w:cs="Arial"/>
          <w:color w:val="2F2F2F"/>
        </w:rPr>
        <w:t>0dp</w:t>
      </w:r>
      <w:r>
        <w:rPr>
          <w:rFonts w:ascii="Arial" w:hAnsi="Arial" w:cs="Arial"/>
          <w:color w:val="2F2F2F"/>
        </w:rPr>
        <w:t>，然后再用权重进行分配，而不使用其他方式</w:t>
      </w:r>
      <w:r>
        <w:rPr>
          <w:rFonts w:ascii="Arial" w:hAnsi="Arial" w:cs="Arial" w:hint="eastAsia"/>
          <w:color w:val="2F2F2F"/>
        </w:rPr>
        <w:t>？</w:t>
      </w:r>
    </w:p>
    <w:p w:rsidR="00051061" w:rsidRDefault="00051061" w:rsidP="00051061">
      <w:pPr>
        <w:pStyle w:val="a3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公式：所占宽度</w:t>
      </w:r>
      <w:r>
        <w:rPr>
          <w:rFonts w:ascii="Arial" w:hAnsi="Arial" w:cs="Arial"/>
          <w:color w:val="2F2F2F"/>
        </w:rPr>
        <w:t>=</w:t>
      </w:r>
      <w:r>
        <w:rPr>
          <w:rFonts w:ascii="Arial" w:hAnsi="Arial" w:cs="Arial"/>
          <w:color w:val="2F2F2F"/>
        </w:rPr>
        <w:t>原来宽度</w:t>
      </w:r>
      <w:r>
        <w:rPr>
          <w:rFonts w:ascii="Arial" w:hAnsi="Arial" w:cs="Arial"/>
          <w:color w:val="2F2F2F"/>
        </w:rPr>
        <w:t>+</w:t>
      </w:r>
      <w:r>
        <w:rPr>
          <w:rFonts w:ascii="Arial" w:hAnsi="Arial" w:cs="Arial"/>
          <w:color w:val="2F2F2F"/>
        </w:rPr>
        <w:t>剩余空间所占百分比的宽度</w:t>
      </w:r>
    </w:p>
    <w:p w:rsidR="00051061" w:rsidRDefault="00051061" w:rsidP="0005106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如下：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layout_width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"0dp"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layout_height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layout_weight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"1"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"Button1"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/&gt;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layout_width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"0dp"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layout_height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layout_weight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"2"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"Button2"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/&gt;</w:t>
      </w:r>
    </w:p>
    <w:p w:rsidR="00051061" w:rsidRDefault="00051061" w:rsidP="0005106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效果为：</w:t>
      </w:r>
    </w:p>
    <w:p w:rsidR="00051061" w:rsidRDefault="00051061" w:rsidP="00051061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5829300" cy="646483"/>
            <wp:effectExtent l="0" t="0" r="0" b="1270"/>
            <wp:docPr id="6" name="图片 6" descr="http://upload-images.jianshu.io/upload_images/1099585-417d896cab139c1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099585-417d896cab139c1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42" cy="66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61" w:rsidRDefault="00051061" w:rsidP="00051061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宽度为</w:t>
      </w:r>
      <w:r>
        <w:rPr>
          <w:rFonts w:ascii="Arial" w:hAnsi="Arial" w:cs="Arial"/>
          <w:color w:val="969696"/>
          <w:szCs w:val="21"/>
        </w:rPr>
        <w:t>0dp</w:t>
      </w:r>
      <w:r>
        <w:rPr>
          <w:rFonts w:ascii="Arial" w:hAnsi="Arial" w:cs="Arial"/>
          <w:color w:val="969696"/>
          <w:szCs w:val="21"/>
        </w:rPr>
        <w:t>时，所占比例</w:t>
      </w:r>
    </w:p>
    <w:p w:rsidR="00051061" w:rsidRDefault="00051061" w:rsidP="0005106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设屏幕宽度为</w:t>
      </w:r>
      <w:r>
        <w:rPr>
          <w:rFonts w:ascii="Arial" w:hAnsi="Arial" w:cs="Arial"/>
          <w:color w:val="2F2F2F"/>
        </w:rPr>
        <w:t>L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根据公式，</w:t>
      </w:r>
      <w:r>
        <w:rPr>
          <w:rFonts w:ascii="Arial" w:hAnsi="Arial" w:cs="Arial"/>
          <w:color w:val="2F2F2F"/>
        </w:rPr>
        <w:br/>
        <w:t>button1</w:t>
      </w:r>
      <w:r>
        <w:rPr>
          <w:rFonts w:ascii="Arial" w:hAnsi="Arial" w:cs="Arial"/>
          <w:color w:val="2F2F2F"/>
        </w:rPr>
        <w:t>宽度</w:t>
      </w:r>
      <w:r>
        <w:rPr>
          <w:rFonts w:ascii="Arial" w:hAnsi="Arial" w:cs="Arial"/>
          <w:color w:val="2F2F2F"/>
        </w:rPr>
        <w:t>=0+L×1/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1+2</w:t>
      </w:r>
      <w:r>
        <w:rPr>
          <w:rFonts w:ascii="Arial" w:hAnsi="Arial" w:cs="Arial"/>
          <w:color w:val="2F2F2F"/>
        </w:rPr>
        <w:t>）</w:t>
      </w:r>
      <w:r>
        <w:rPr>
          <w:rFonts w:ascii="Arial" w:hAnsi="Arial" w:cs="Arial"/>
          <w:color w:val="2F2F2F"/>
        </w:rPr>
        <w:t>=1/3L</w:t>
      </w:r>
      <w:r>
        <w:rPr>
          <w:rFonts w:ascii="Arial" w:hAnsi="Arial" w:cs="Arial"/>
          <w:color w:val="2F2F2F"/>
        </w:rPr>
        <w:br/>
        <w:t>button2</w:t>
      </w:r>
      <w:r>
        <w:rPr>
          <w:rFonts w:ascii="Arial" w:hAnsi="Arial" w:cs="Arial"/>
          <w:color w:val="2F2F2F"/>
        </w:rPr>
        <w:t>宽度</w:t>
      </w:r>
      <w:r>
        <w:rPr>
          <w:rFonts w:ascii="Arial" w:hAnsi="Arial" w:cs="Arial"/>
          <w:color w:val="2F2F2F"/>
        </w:rPr>
        <w:t>=0+L×2/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1+2</w:t>
      </w:r>
      <w:r>
        <w:rPr>
          <w:rFonts w:ascii="Arial" w:hAnsi="Arial" w:cs="Arial"/>
          <w:color w:val="2F2F2F"/>
        </w:rPr>
        <w:t>）</w:t>
      </w:r>
      <w:r>
        <w:rPr>
          <w:rFonts w:ascii="Arial" w:hAnsi="Arial" w:cs="Arial"/>
          <w:color w:val="2F2F2F"/>
        </w:rPr>
        <w:t>=2/3L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但如果设置为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match_parent</w:t>
      </w:r>
      <w:proofErr w:type="spellEnd"/>
      <w:r>
        <w:rPr>
          <w:rFonts w:ascii="Arial" w:hAnsi="Arial" w:cs="Arial"/>
          <w:color w:val="2F2F2F"/>
        </w:rPr>
        <w:t>：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layout_width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layout_height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layout_weight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"1"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"Button1"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/&gt;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layout_width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layout_height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layout_weight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"2"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</w:p>
    <w:p w:rsidR="00051061" w:rsidRDefault="00051061" w:rsidP="000510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"Button2"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/&gt;</w:t>
      </w:r>
    </w:p>
    <w:p w:rsidR="00051061" w:rsidRDefault="00051061" w:rsidP="0005106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效果为：</w:t>
      </w:r>
    </w:p>
    <w:p w:rsidR="00051061" w:rsidRDefault="00051061" w:rsidP="00051061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6057900" cy="665516"/>
            <wp:effectExtent l="0" t="0" r="0" b="1270"/>
            <wp:docPr id="5" name="图片 5" descr="http://upload-images.jianshu.io/upload_images/1099585-127ec2a0170ba89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1099585-127ec2a0170ba89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92" cy="6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61" w:rsidRDefault="00051061" w:rsidP="00051061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宽度为</w:t>
      </w:r>
      <w:proofErr w:type="spellStart"/>
      <w:r>
        <w:rPr>
          <w:rFonts w:ascii="Arial" w:hAnsi="Arial" w:cs="Arial"/>
          <w:color w:val="969696"/>
          <w:szCs w:val="21"/>
        </w:rPr>
        <w:t>match_parent</w:t>
      </w:r>
      <w:proofErr w:type="spellEnd"/>
      <w:r>
        <w:rPr>
          <w:rFonts w:ascii="Arial" w:hAnsi="Arial" w:cs="Arial"/>
          <w:color w:val="969696"/>
          <w:szCs w:val="21"/>
        </w:rPr>
        <w:t>时，所占比例</w:t>
      </w:r>
    </w:p>
    <w:p w:rsidR="00051061" w:rsidRDefault="00051061" w:rsidP="0005106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button1</w:t>
      </w:r>
      <w:r>
        <w:rPr>
          <w:rFonts w:ascii="Arial" w:hAnsi="Arial" w:cs="Arial"/>
          <w:color w:val="2F2F2F"/>
        </w:rPr>
        <w:t>宽度</w:t>
      </w:r>
      <w:r>
        <w:rPr>
          <w:rFonts w:ascii="Arial" w:hAnsi="Arial" w:cs="Arial"/>
          <w:color w:val="2F2F2F"/>
        </w:rPr>
        <w:t>=L+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L-2L</w:t>
      </w:r>
      <w:r>
        <w:rPr>
          <w:rFonts w:ascii="Arial" w:hAnsi="Arial" w:cs="Arial"/>
          <w:color w:val="2F2F2F"/>
        </w:rPr>
        <w:t>）</w:t>
      </w:r>
      <w:r>
        <w:rPr>
          <w:rFonts w:ascii="Arial" w:hAnsi="Arial" w:cs="Arial"/>
          <w:color w:val="2F2F2F"/>
        </w:rPr>
        <w:t>×1/3=2/3L</w:t>
      </w:r>
      <w:r>
        <w:rPr>
          <w:rFonts w:ascii="Arial" w:hAnsi="Arial" w:cs="Arial"/>
          <w:color w:val="2F2F2F"/>
        </w:rPr>
        <w:br/>
        <w:t>button2</w:t>
      </w:r>
      <w:r>
        <w:rPr>
          <w:rFonts w:ascii="Arial" w:hAnsi="Arial" w:cs="Arial"/>
          <w:color w:val="2F2F2F"/>
        </w:rPr>
        <w:t>宽度</w:t>
      </w:r>
      <w:r>
        <w:rPr>
          <w:rFonts w:ascii="Arial" w:hAnsi="Arial" w:cs="Arial"/>
          <w:color w:val="2F2F2F"/>
        </w:rPr>
        <w:t>=L+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L-2L</w:t>
      </w:r>
      <w:r>
        <w:rPr>
          <w:rFonts w:ascii="Arial" w:hAnsi="Arial" w:cs="Arial"/>
          <w:color w:val="2F2F2F"/>
        </w:rPr>
        <w:t>）</w:t>
      </w:r>
      <w:r>
        <w:rPr>
          <w:rFonts w:ascii="Arial" w:hAnsi="Arial" w:cs="Arial"/>
          <w:color w:val="2F2F2F"/>
        </w:rPr>
        <w:t>×2/3=1/3L</w:t>
      </w:r>
    </w:p>
    <w:p w:rsidR="003B0304" w:rsidRDefault="003B0304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原理：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所有的子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测量结束后，才开始对</w:t>
      </w:r>
      <w:proofErr w:type="spellStart"/>
      <w:r w:rsidRPr="003B0304">
        <w:rPr>
          <w:rFonts w:ascii="Arial" w:hAnsi="Arial" w:cs="Arial" w:hint="eastAsia"/>
          <w:color w:val="2F2F2F"/>
          <w:shd w:val="clear" w:color="auto" w:fill="FFFFFF"/>
        </w:rPr>
        <w:t>layout_weight</w:t>
      </w:r>
      <w:proofErr w:type="spellEnd"/>
      <w:r w:rsidRPr="003B0304">
        <w:rPr>
          <w:rFonts w:ascii="Arial" w:hAnsi="Arial" w:cs="Arial" w:hint="eastAsia"/>
          <w:color w:val="2F2F2F"/>
          <w:shd w:val="clear" w:color="auto" w:fill="FFFFFF"/>
        </w:rPr>
        <w:t>计算，这样我们可能想到，如果父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已经被占满了，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那么有可能</w:t>
      </w:r>
      <w:proofErr w:type="spellStart"/>
      <w:r w:rsidRPr="003B0304">
        <w:rPr>
          <w:rFonts w:ascii="Arial" w:hAnsi="Arial" w:cs="Arial" w:hint="eastAsia"/>
          <w:color w:val="2F2F2F"/>
          <w:shd w:val="clear" w:color="auto" w:fill="FFFFFF"/>
        </w:rPr>
        <w:t>layout_weight</w:t>
      </w:r>
      <w:proofErr w:type="spellEnd"/>
      <w:r w:rsidRPr="003B0304">
        <w:rPr>
          <w:rFonts w:ascii="Arial" w:hAnsi="Arial" w:cs="Arial" w:hint="eastAsia"/>
          <w:color w:val="2F2F2F"/>
          <w:shd w:val="clear" w:color="auto" w:fill="FFFFFF"/>
        </w:rPr>
        <w:t>大于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0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对象是不会显示的，而计算</w:t>
      </w:r>
      <w:proofErr w:type="spellStart"/>
      <w:r w:rsidRPr="003B0304">
        <w:rPr>
          <w:rFonts w:ascii="Arial" w:hAnsi="Arial" w:cs="Arial" w:hint="eastAsia"/>
          <w:color w:val="2F2F2F"/>
          <w:shd w:val="clear" w:color="auto" w:fill="FFFFFF"/>
        </w:rPr>
        <w:t>layout_weight</w:t>
      </w:r>
      <w:proofErr w:type="spellEnd"/>
      <w:r w:rsidRPr="003B0304">
        <w:rPr>
          <w:rFonts w:ascii="Arial" w:hAnsi="Arial" w:cs="Arial" w:hint="eastAsia"/>
          <w:color w:val="2F2F2F"/>
          <w:shd w:val="clear" w:color="auto" w:fill="FFFFFF"/>
        </w:rPr>
        <w:t>的方法也很简单，就是用总高度减去上面分析完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Pr="003B0304">
        <w:rPr>
          <w:rFonts w:ascii="Arial" w:hAnsi="Arial" w:cs="Arial" w:hint="eastAsia"/>
          <w:color w:val="2F2F2F"/>
          <w:shd w:val="clear" w:color="auto" w:fill="FFFFFF"/>
        </w:rPr>
        <w:t>mTotalLength</w:t>
      </w:r>
      <w:proofErr w:type="spellEnd"/>
      <w:r w:rsidRPr="003B0304">
        <w:rPr>
          <w:rFonts w:ascii="Arial" w:hAnsi="Arial" w:cs="Arial" w:hint="eastAsia"/>
          <w:color w:val="2F2F2F"/>
          <w:shd w:val="clear" w:color="auto" w:fill="FFFFFF"/>
        </w:rPr>
        <w:t>的值，就是剩下，然后去平分给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对象，注意计算权重时优先去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Pr="003B0304">
        <w:rPr>
          <w:rFonts w:ascii="Arial" w:hAnsi="Arial" w:cs="Arial" w:hint="eastAsia"/>
          <w:color w:val="2F2F2F"/>
          <w:shd w:val="clear" w:color="auto" w:fill="FFFFFF"/>
        </w:rPr>
        <w:t>android:android:weightSum</w:t>
      </w:r>
      <w:proofErr w:type="spellEnd"/>
      <w:r w:rsidRPr="003B0304">
        <w:rPr>
          <w:rFonts w:ascii="Arial" w:hAnsi="Arial" w:cs="Arial" w:hint="eastAsia"/>
          <w:color w:val="2F2F2F"/>
          <w:shd w:val="clear" w:color="auto" w:fill="FFFFFF"/>
        </w:rPr>
        <w:t>（</w:t>
      </w:r>
      <w:proofErr w:type="spellStart"/>
      <w:r w:rsidRPr="003B0304">
        <w:rPr>
          <w:rFonts w:ascii="Arial" w:hAnsi="Arial" w:cs="Arial" w:hint="eastAsia"/>
          <w:color w:val="2F2F2F"/>
          <w:shd w:val="clear" w:color="auto" w:fill="FFFFFF"/>
        </w:rPr>
        <w:t>LinearLayout</w:t>
      </w:r>
      <w:proofErr w:type="spellEnd"/>
      <w:r w:rsidRPr="003B0304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xml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属性）的值，如果不设置该值会计算和，所以该值既然设置了，就</w:t>
      </w:r>
      <w:proofErr w:type="gramStart"/>
      <w:r w:rsidRPr="003B0304">
        <w:rPr>
          <w:rFonts w:ascii="Arial" w:hAnsi="Arial" w:cs="Arial" w:hint="eastAsia"/>
          <w:color w:val="2F2F2F"/>
          <w:shd w:val="clear" w:color="auto" w:fill="FFFFFF"/>
        </w:rPr>
        <w:t>一</w:t>
      </w:r>
      <w:proofErr w:type="gramEnd"/>
      <w:r w:rsidRPr="003B030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定要子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weight</w:t>
      </w:r>
      <w:r w:rsidRPr="003B0304">
        <w:rPr>
          <w:rFonts w:ascii="Arial" w:hAnsi="Arial" w:cs="Arial" w:hint="eastAsia"/>
          <w:color w:val="2F2F2F"/>
          <w:shd w:val="clear" w:color="auto" w:fill="FFFFFF"/>
        </w:rPr>
        <w:t>的总和相等，否则平分可能不能得到预期效果。</w:t>
      </w:r>
    </w:p>
    <w:p w:rsidR="006E27CD" w:rsidRPr="00605F3D" w:rsidRDefault="00161198" w:rsidP="006E27CD">
      <w:pPr>
        <w:pStyle w:val="3"/>
        <w:numPr>
          <w:ilvl w:val="2"/>
          <w:numId w:val="11"/>
        </w:numPr>
      </w:pPr>
      <w:proofErr w:type="spellStart"/>
      <w:r>
        <w:t>I</w:t>
      </w:r>
      <w:r w:rsidR="006E27CD" w:rsidRPr="00605F3D">
        <w:rPr>
          <w:rFonts w:hint="eastAsia"/>
        </w:rPr>
        <w:t>mageView</w:t>
      </w:r>
      <w:proofErr w:type="spellEnd"/>
      <w:r w:rsidR="006E27CD" w:rsidRPr="00605F3D">
        <w:rPr>
          <w:rFonts w:hint="eastAsia"/>
        </w:rPr>
        <w:t>的</w:t>
      </w:r>
      <w:proofErr w:type="spellStart"/>
      <w:r w:rsidR="006E27CD" w:rsidRPr="00605F3D">
        <w:rPr>
          <w:rFonts w:hint="eastAsia"/>
        </w:rPr>
        <w:t>ScaleType</w:t>
      </w:r>
      <w:proofErr w:type="spellEnd"/>
      <w:r w:rsidR="006E27CD" w:rsidRPr="00605F3D">
        <w:rPr>
          <w:rFonts w:hint="eastAsia"/>
        </w:rPr>
        <w:t>属性</w:t>
      </w:r>
    </w:p>
    <w:p w:rsidR="00517313" w:rsidRDefault="006E27CD" w:rsidP="00FD266C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FD266C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设置不同的</w:t>
      </w:r>
      <w:proofErr w:type="spellStart"/>
      <w:r w:rsidRPr="00FD266C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ScaleType</w:t>
      </w:r>
      <w:proofErr w:type="spellEnd"/>
      <w:r w:rsidRPr="00FD266C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会得到不同的显示效果，一般情况下，设置为</w:t>
      </w:r>
      <w:r w:rsidR="00DB6996"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CENTER_INSIDE</w:t>
      </w:r>
      <w:r w:rsidRPr="00FD266C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能获得较好的适配效果。</w:t>
      </w:r>
    </w:p>
    <w:p w:rsidR="00517313" w:rsidRPr="00517313" w:rsidRDefault="00517313" w:rsidP="00517313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FIT_XY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：对原图宽高进行放缩，该放缩不保持原比例来填充满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。</w:t>
      </w:r>
    </w:p>
    <w:p w:rsidR="00517313" w:rsidRPr="00517313" w:rsidRDefault="00517313" w:rsidP="00517313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MATRIX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：不改变原图大小从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的左上角开始绘制，超过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部分不再显示。</w:t>
      </w:r>
    </w:p>
    <w:p w:rsidR="00517313" w:rsidRPr="00517313" w:rsidRDefault="00517313" w:rsidP="00517313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CENTER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：对原图居中显示，超过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部分不再显示。</w:t>
      </w:r>
    </w:p>
    <w:p w:rsidR="00517313" w:rsidRPr="00517313" w:rsidRDefault="00517313" w:rsidP="00517313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lastRenderedPageBreak/>
        <w:t>CENTER_CROP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：对原图居中显示后进行等比放缩处理，使原图</w:t>
      </w:r>
      <w:proofErr w:type="gram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最小边</w:t>
      </w:r>
      <w:proofErr w:type="gram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等于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的相应边。</w:t>
      </w:r>
    </w:p>
    <w:p w:rsidR="00517313" w:rsidRPr="00517313" w:rsidRDefault="00517313" w:rsidP="00517313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CENTER_INSIDE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：若原图宽高小于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宽高，这原图不做处理居中显示，否则按比例放缩原图宽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(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高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)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是</w:t>
      </w:r>
      <w:proofErr w:type="gram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之</w:t>
      </w:r>
      <w:proofErr w:type="gram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等于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的宽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(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高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)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。</w:t>
      </w:r>
    </w:p>
    <w:p w:rsidR="00517313" w:rsidRPr="00517313" w:rsidRDefault="00517313" w:rsidP="00517313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FIT_START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：对原图按比例放缩使之等于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的宽高，若原图高大于宽则左对齐否则上对</w:t>
      </w:r>
      <w:proofErr w:type="gram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其</w:t>
      </w:r>
      <w:proofErr w:type="gram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。</w:t>
      </w:r>
    </w:p>
    <w:p w:rsidR="00517313" w:rsidRPr="00517313" w:rsidRDefault="00517313" w:rsidP="00517313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FIT_CENTER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：对原图按比例放缩使之等于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的宽高使之居中显示。</w:t>
      </w:r>
    </w:p>
    <w:p w:rsidR="00517313" w:rsidRPr="00517313" w:rsidRDefault="00517313" w:rsidP="00517313">
      <w:pPr>
        <w:widowControl/>
        <w:spacing w:after="264" w:line="390" w:lineRule="atLeast"/>
        <w:jc w:val="left"/>
        <w:textAlignment w:val="baseline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FIT_END</w:t>
      </w:r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：对原图按比例放缩使之等于</w:t>
      </w:r>
      <w:proofErr w:type="spell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ImageView</w:t>
      </w:r>
      <w:proofErr w:type="spell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的宽高，若原图高大于宽则右对齐否则下对</w:t>
      </w:r>
      <w:proofErr w:type="gramStart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其</w:t>
      </w:r>
      <w:proofErr w:type="gramEnd"/>
      <w:r w:rsidRPr="00517313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。</w:t>
      </w:r>
    </w:p>
    <w:p w:rsidR="003B0304" w:rsidRDefault="003B0304" w:rsidP="003175DB">
      <w:pPr>
        <w:pStyle w:val="2"/>
        <w:numPr>
          <w:ilvl w:val="1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使用相对布局，禁用绝对布局</w:t>
      </w:r>
    </w:p>
    <w:p w:rsidR="003B0304" w:rsidRDefault="003B0304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简单的布局一般都使用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线性布局</w:t>
      </w:r>
      <w:r>
        <w:rPr>
          <w:rFonts w:ascii="Arial" w:hAnsi="Arial" w:cs="Arial"/>
          <w:color w:val="2F2F2F"/>
        </w:rPr>
        <w:t>，而略微复杂点的布局，我们使用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相对布局</w:t>
      </w:r>
      <w:r>
        <w:rPr>
          <w:rFonts w:ascii="Arial" w:hAnsi="Arial" w:cs="Arial"/>
          <w:color w:val="2F2F2F"/>
        </w:rPr>
        <w:t>，大多数时候，我们都是使用这两种布局的嵌套。</w:t>
      </w:r>
    </w:p>
    <w:p w:rsidR="003B0304" w:rsidRDefault="003B0304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我们使用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相对布局</w:t>
      </w:r>
      <w:r>
        <w:rPr>
          <w:rFonts w:ascii="Arial" w:hAnsi="Arial" w:cs="Arial"/>
          <w:color w:val="2F2F2F"/>
        </w:rPr>
        <w:t>的原因是，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相对布局</w:t>
      </w:r>
      <w:r>
        <w:rPr>
          <w:rFonts w:ascii="Arial" w:hAnsi="Arial" w:cs="Arial"/>
          <w:color w:val="2F2F2F"/>
        </w:rPr>
        <w:t>能在各种尺寸的屏幕上保持控件间的相对位置。</w:t>
      </w:r>
    </w:p>
    <w:p w:rsidR="003B0304" w:rsidRDefault="003B0304" w:rsidP="003175DB">
      <w:pPr>
        <w:pStyle w:val="2"/>
        <w:numPr>
          <w:ilvl w:val="1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使用限定符</w:t>
      </w:r>
    </w:p>
    <w:p w:rsidR="003175DB" w:rsidRPr="003175DB" w:rsidRDefault="003B0304" w:rsidP="003175DB">
      <w:pPr>
        <w:pStyle w:val="3"/>
        <w:numPr>
          <w:ilvl w:val="2"/>
          <w:numId w:val="11"/>
        </w:numPr>
        <w:rPr>
          <w:rStyle w:val="a4"/>
          <w:rFonts w:ascii="Arial" w:hAnsi="Arial" w:cs="Arial"/>
          <w:color w:val="2F2F2F"/>
        </w:rPr>
      </w:pPr>
      <w:r w:rsidRPr="003175DB">
        <w:rPr>
          <w:rStyle w:val="a4"/>
          <w:rFonts w:ascii="Arial" w:hAnsi="Arial" w:cs="Arial"/>
          <w:color w:val="2F2F2F"/>
        </w:rPr>
        <w:t>使用尺寸</w:t>
      </w:r>
      <w:r w:rsidRPr="003175DB">
        <w:rPr>
          <w:rStyle w:val="3Char"/>
        </w:rPr>
        <w:t>限定符</w:t>
      </w:r>
    </w:p>
    <w:p w:rsidR="00C24206" w:rsidRDefault="003B0304" w:rsidP="003175DB">
      <w:pPr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当我们要在大屏幕上显示不同的布局，就要使用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large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限定符。例如，在宽的屏幕左边显示列表右边显示列表项的详细信息，在一般宽度的屏幕只显示列表，不显示列表项的详细信息，我们就可以使用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large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限定符。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需要注意的是，这种通过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large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限定符分辨屏幕尺寸的方法，适用于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android3.2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之前。在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android3.2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之后，为了更精确地分辨屏幕尺寸大小，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Google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推出了最小宽度限定符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。如果这个程序运行在屏幕尺寸大于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7inch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的设备上，系统就会加载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 xml:space="preserve">res/layout-large/main.xml 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而不是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res/layout/main.xml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，在小于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7inch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的设备上就会加载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res/layout/main.xml</w:t>
      </w:r>
      <w:r w:rsidR="00C24206"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。</w:t>
      </w:r>
    </w:p>
    <w:p w:rsidR="005946E9" w:rsidRDefault="005946E9" w:rsidP="005946E9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建议大家多看文档，官方说明：</w:t>
      </w:r>
    </w:p>
    <w:p w:rsidR="005946E9" w:rsidRDefault="005946E9" w:rsidP="005946E9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xlarge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> screens are at least </w:t>
      </w:r>
      <w:bookmarkStart w:id="0" w:name="OLE_LINK15"/>
      <w:bookmarkEnd w:id="0"/>
      <w:r>
        <w:rPr>
          <w:rFonts w:ascii="Tahoma" w:hAnsi="Tahoma" w:cs="Tahoma"/>
          <w:color w:val="333333"/>
          <w:sz w:val="21"/>
          <w:szCs w:val="21"/>
        </w:rPr>
        <w:t>960dp x 720dp</w:t>
      </w:r>
    </w:p>
    <w:p w:rsidR="005946E9" w:rsidRDefault="005946E9" w:rsidP="005946E9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lastRenderedPageBreak/>
        <w:t>large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 screens are at least 640dp x 480dp</w:t>
      </w:r>
    </w:p>
    <w:p w:rsidR="005946E9" w:rsidRDefault="005946E9" w:rsidP="005946E9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normal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 screens are at least 470dp x 320dp</w:t>
      </w:r>
    </w:p>
    <w:p w:rsidR="005946E9" w:rsidRDefault="005946E9" w:rsidP="005946E9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small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 screens are at least 426dp x 320dp</w:t>
      </w:r>
    </w:p>
    <w:p w:rsidR="005946E9" w:rsidRPr="005946E9" w:rsidRDefault="005946E9" w:rsidP="003175DB">
      <w:pPr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</w:p>
    <w:p w:rsidR="003175DB" w:rsidRPr="003175DB" w:rsidRDefault="00F35172" w:rsidP="003175DB">
      <w:pPr>
        <w:pStyle w:val="3"/>
        <w:numPr>
          <w:ilvl w:val="2"/>
          <w:numId w:val="11"/>
        </w:numPr>
        <w:rPr>
          <w:rStyle w:val="a4"/>
          <w:b/>
          <w:bCs/>
          <w:shd w:val="clear" w:color="auto" w:fill="FFFFFF"/>
        </w:rPr>
      </w:pPr>
      <w:r w:rsidRPr="00F35172">
        <w:rPr>
          <w:rStyle w:val="a4"/>
          <w:rFonts w:ascii="Arial" w:hAnsi="Arial" w:cs="Arial"/>
          <w:color w:val="2F2F2F"/>
        </w:rPr>
        <w:t>使用最小宽度限定符</w:t>
      </w:r>
    </w:p>
    <w:p w:rsidR="00F35172" w:rsidRPr="003175DB" w:rsidRDefault="00F35172" w:rsidP="003175DB">
      <w:pPr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F35172">
        <w:rPr>
          <w:shd w:val="clear" w:color="auto" w:fill="FFFFFF"/>
        </w:rPr>
        <w:t xml:space="preserve"> 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 xml:space="preserve">  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最小宽度限定符的使用和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large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基本一致，只是使用了具体的宽度限定。</w:t>
      </w:r>
      <w:r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注意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这个宽度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=min(W,H),</w:t>
      </w:r>
      <w:r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单位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是</w:t>
      </w:r>
      <w:proofErr w:type="spellStart"/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dp</w:t>
      </w:r>
      <w:proofErr w:type="spellEnd"/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，注意换算。</w:t>
      </w:r>
      <w:r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这种方式是不区分屏幕方向的</w:t>
      </w:r>
      <w:r w:rsidRPr="003175DB"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  <w:t>.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br/>
        <w:t>res/layout/main.xml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，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（默认）布局：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br/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res/layout-sw600dp/main.xml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，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布局：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 xml:space="preserve"> Small Width </w:t>
      </w:r>
      <w:r w:rsidR="00C24206"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最小宽度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br/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这就要求我们维护两个相同功能的文件。为了避免繁琐操作，我们就要使用布局别名。</w:t>
      </w:r>
    </w:p>
    <w:p w:rsidR="003175DB" w:rsidRDefault="003175DB" w:rsidP="003175DB">
      <w:pPr>
        <w:pStyle w:val="3"/>
        <w:numPr>
          <w:ilvl w:val="2"/>
          <w:numId w:val="11"/>
        </w:numPr>
        <w:rPr>
          <w:rFonts w:ascii="Arial" w:hAnsi="Arial" w:cs="Arial"/>
          <w:color w:val="2F2F2F"/>
          <w:sz w:val="24"/>
          <w:szCs w:val="24"/>
        </w:rPr>
      </w:pPr>
      <w:r w:rsidRPr="003175DB">
        <w:rPr>
          <w:rFonts w:ascii="Arial" w:hAnsi="Arial" w:cs="Arial"/>
          <w:color w:val="2F2F2F"/>
          <w:sz w:val="24"/>
          <w:szCs w:val="24"/>
        </w:rPr>
        <w:t>使用布局别名</w:t>
      </w:r>
    </w:p>
    <w:p w:rsidR="003175DB" w:rsidRPr="003175DB" w:rsidRDefault="003175DB" w:rsidP="003175DB">
      <w:pPr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3175DB">
        <w:rPr>
          <w:bdr w:val="none" w:sz="0" w:space="0" w:color="auto" w:frame="1"/>
          <w:shd w:val="clear" w:color="auto" w:fill="F6F6F6"/>
        </w:rPr>
        <w:t>r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 xml:space="preserve">es/layout/main.xml: 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单面板布局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br/>
        <w:t xml:space="preserve">res/layout-large/main.xml: 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多面板布局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br/>
        <w:t xml:space="preserve">res/layout-sw600dp/main.xml: 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多面板布局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由于后两个文具文件一样，我们可以用以下两个文件代替上面三个布局文件：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res/layout/main.xml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单面板布局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res/layout/main_twopanes.xml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双面板布局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然后在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下建立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res/values/layout.xml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res/values-large/layout.xml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res/values-sw600dp/layout.xml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三个文件。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默认布局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res/values/layout.</w:t>
      </w:r>
      <w:proofErr w:type="gramStart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</w:t>
      </w:r>
      <w:proofErr w:type="gramEnd"/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proofErr w:type="gram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&lt;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"main"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"layout"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&gt;@layout/main&lt;/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Android3.2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之前的平板布局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res/values-large/layout.</w:t>
      </w:r>
      <w:proofErr w:type="gramStart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</w:t>
      </w:r>
      <w:proofErr w:type="gramEnd"/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proofErr w:type="gram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&lt;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"main"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"layout"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&gt;@layout/</w:t>
      </w:r>
      <w:proofErr w:type="spellStart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main_twopanes</w:t>
      </w:r>
      <w:proofErr w:type="spell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Android3.2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之后的平板布局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res/values-sw600dp/layout.</w:t>
      </w:r>
      <w:proofErr w:type="gramStart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xml</w:t>
      </w:r>
      <w:proofErr w:type="gramEnd"/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proofErr w:type="gram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&lt;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"main"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"layout"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&gt;@layout/</w:t>
      </w:r>
      <w:proofErr w:type="spellStart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main_twopanes</w:t>
      </w:r>
      <w:proofErr w:type="spell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这样就有了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main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为别名的布局。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proofErr w:type="spellStart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setContentView</w:t>
      </w:r>
      <w:proofErr w:type="spell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R.layout.main</w:t>
      </w:r>
      <w:proofErr w:type="spell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);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这样，程序在运行时，就会检测手机的屏幕大小，如果是平板设备就会加载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res/layout/main_twopanes.xml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，如果是手机设备，就会加载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res/layout/main.xml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。我们就解决了只使用一个布局文件来适配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android3.2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前后的所有平板设备。</w:t>
      </w:r>
    </w:p>
    <w:p w:rsidR="003175DB" w:rsidRPr="003175DB" w:rsidRDefault="003175DB" w:rsidP="003175DB">
      <w:pPr>
        <w:pStyle w:val="3"/>
        <w:numPr>
          <w:ilvl w:val="2"/>
          <w:numId w:val="11"/>
        </w:numPr>
      </w:pPr>
      <w:r w:rsidRPr="003175DB">
        <w:lastRenderedPageBreak/>
        <w:t>使用屏幕方向限定符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如果我们要求给横屏、竖屏显示的布局不一样。就可以使用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屏幕方向限定符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来实现。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例如，要在平板上实现横竖屏显示不用的布局，可以用以下方式实现。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res/values-sw600dp-land/layouts.xml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横屏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proofErr w:type="gram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&lt;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"main"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"layout"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&gt;@layout/</w:t>
      </w:r>
      <w:proofErr w:type="spellStart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main_twopanes</w:t>
      </w:r>
      <w:proofErr w:type="spell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res/values-sw600dp-port/layouts.xml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3175DB">
        <w:rPr>
          <w:rFonts w:ascii="Arial" w:eastAsia="宋体" w:hAnsi="Arial" w:cs="Arial"/>
          <w:color w:val="2F2F2F"/>
          <w:kern w:val="0"/>
          <w:sz w:val="24"/>
          <w:szCs w:val="24"/>
        </w:rPr>
        <w:t>竖屏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proofErr w:type="gramEnd"/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&lt;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"main"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type=</w:t>
      </w:r>
      <w:r w:rsidRPr="003175D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"layout"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&gt;@layout/main&lt;/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item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3175DB" w:rsidRPr="003175DB" w:rsidRDefault="003175DB" w:rsidP="003175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3175D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resources</w:t>
      </w:r>
      <w:r w:rsidRPr="003175D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C24206" w:rsidRPr="003175DB" w:rsidRDefault="00C24206" w:rsidP="00C24206"/>
    <w:p w:rsidR="00072F3B" w:rsidRDefault="00072F3B" w:rsidP="00072F3B">
      <w:r>
        <w:rPr>
          <w:rStyle w:val="a4"/>
          <w:rFonts w:ascii="Arial" w:hAnsi="Arial" w:cs="Arial" w:hint="eastAsia"/>
          <w:color w:val="2F2F2F"/>
        </w:rPr>
        <w:t>AS</w:t>
      </w:r>
      <w:r>
        <w:rPr>
          <w:rStyle w:val="a4"/>
          <w:rFonts w:ascii="Arial" w:hAnsi="Arial" w:cs="Arial"/>
          <w:color w:val="2F2F2F"/>
        </w:rPr>
        <w:t>给我们提供了丰富的限定符，可以解决大部分问题了</w:t>
      </w:r>
    </w:p>
    <w:p w:rsidR="008C588D" w:rsidRDefault="00072F3B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672C79C1" wp14:editId="232E0E8D">
            <wp:extent cx="5274310" cy="2612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8D" w:rsidRDefault="008C588D" w:rsidP="008C588D">
      <w:pPr>
        <w:pStyle w:val="2"/>
        <w:numPr>
          <w:ilvl w:val="1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使用自动拉伸位图</w:t>
      </w:r>
    </w:p>
    <w:p w:rsidR="008C588D" w:rsidRPr="008C588D" w:rsidRDefault="008C588D" w:rsidP="008C588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C588D">
        <w:rPr>
          <w:rFonts w:ascii="Arial" w:eastAsia="宋体" w:hAnsi="Arial" w:cs="Arial"/>
          <w:color w:val="2F2F2F"/>
          <w:kern w:val="0"/>
          <w:sz w:val="24"/>
          <w:szCs w:val="24"/>
        </w:rPr>
        <w:t>自动拉伸位图，即</w:t>
      </w:r>
      <w:r w:rsidRPr="008C588D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8C588D">
        <w:rPr>
          <w:rFonts w:ascii="Arial" w:eastAsia="宋体" w:hAnsi="Arial" w:cs="Arial"/>
          <w:color w:val="2F2F2F"/>
          <w:kern w:val="0"/>
          <w:sz w:val="24"/>
          <w:szCs w:val="24"/>
        </w:rPr>
        <w:t>下特有的</w:t>
      </w:r>
      <w:r w:rsidRPr="008C58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.9.png</w:t>
      </w:r>
      <w:r w:rsidRPr="008C588D">
        <w:rPr>
          <w:rFonts w:ascii="Arial" w:eastAsia="宋体" w:hAnsi="Arial" w:cs="Arial"/>
          <w:color w:val="2F2F2F"/>
          <w:kern w:val="0"/>
          <w:sz w:val="24"/>
          <w:szCs w:val="24"/>
        </w:rPr>
        <w:t>图片格式。</w:t>
      </w:r>
    </w:p>
    <w:p w:rsidR="008C588D" w:rsidRPr="008C588D" w:rsidRDefault="008C588D" w:rsidP="008C588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C588D">
        <w:rPr>
          <w:rFonts w:ascii="Arial" w:eastAsia="宋体" w:hAnsi="Arial" w:cs="Arial"/>
          <w:color w:val="2F2F2F"/>
          <w:kern w:val="0"/>
          <w:sz w:val="24"/>
          <w:szCs w:val="24"/>
        </w:rPr>
        <w:t>当我们需要使图片在拉伸后还能保持一定的显示效果，比如，不能使图片中的重要像素拉伸，不能使内容区域受到拉伸的影响，我们就可以使用</w:t>
      </w:r>
      <w:r w:rsidRPr="008C58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.9.png</w:t>
      </w:r>
      <w:r w:rsidRPr="008C588D">
        <w:rPr>
          <w:rFonts w:ascii="Arial" w:eastAsia="宋体" w:hAnsi="Arial" w:cs="Arial"/>
          <w:color w:val="2F2F2F"/>
          <w:kern w:val="0"/>
          <w:sz w:val="24"/>
          <w:szCs w:val="24"/>
        </w:rPr>
        <w:t>图来实现。</w:t>
      </w:r>
    </w:p>
    <w:p w:rsidR="008C588D" w:rsidRDefault="008C588D" w:rsidP="008C588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8C588D">
        <w:rPr>
          <w:rFonts w:ascii="Arial" w:eastAsia="宋体" w:hAnsi="Arial" w:cs="Arial"/>
          <w:color w:val="2F2F2F"/>
          <w:kern w:val="0"/>
          <w:sz w:val="24"/>
          <w:szCs w:val="24"/>
        </w:rPr>
        <w:t>双击</w:t>
      </w:r>
      <w:r w:rsidRPr="008C58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SDK</w:t>
      </w:r>
      <w:r w:rsidRPr="008C58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安装目录</w:t>
      </w:r>
      <w: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8C58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sdk</w:t>
      </w:r>
      <w:proofErr w:type="spellEnd"/>
      <w:r w:rsidRPr="008C58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\tools</w:t>
      </w:r>
      <w: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\</w:t>
      </w:r>
      <w:r w:rsidRPr="008C58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draw9patch.bat</w:t>
      </w:r>
      <w:r w:rsidRPr="008C588D">
        <w:rPr>
          <w:rFonts w:ascii="Arial" w:eastAsia="宋体" w:hAnsi="Arial" w:cs="Arial"/>
          <w:color w:val="2F2F2F"/>
          <w:kern w:val="0"/>
          <w:sz w:val="24"/>
          <w:szCs w:val="24"/>
        </w:rPr>
        <w:t>，就会打开下图所示的窗口。</w:t>
      </w:r>
    </w:p>
    <w:p w:rsidR="008C588D" w:rsidRDefault="008C588D" w:rsidP="008C588D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Arial" w:hAnsi="Arial" w:cs="Arial" w:hint="eastAsia"/>
          <w:color w:val="2F2F2F"/>
        </w:rPr>
        <w:t>方法</w:t>
      </w:r>
      <w:r>
        <w:rPr>
          <w:rFonts w:ascii="Arial" w:hAnsi="Arial" w:cs="Arial"/>
          <w:color w:val="2F2F2F"/>
        </w:rPr>
        <w:t>2</w:t>
      </w:r>
      <w:r>
        <w:rPr>
          <w:rFonts w:ascii="Arial" w:hAnsi="Arial" w:cs="Arial" w:hint="eastAsia"/>
          <w:color w:val="2F2F2F"/>
        </w:rPr>
        <w:t>:</w:t>
      </w:r>
      <w:r w:rsidRPr="008C588D">
        <w:rPr>
          <w:rFonts w:ascii="Segoe UI" w:hAnsi="Segoe UI" w:cs="Segoe UI"/>
          <w:color w:val="555555"/>
          <w:sz w:val="23"/>
          <w:szCs w:val="23"/>
        </w:rPr>
        <w:t xml:space="preserve"> </w:t>
      </w:r>
      <w:r>
        <w:rPr>
          <w:rFonts w:ascii="Segoe UI" w:hAnsi="Segoe UI" w:cs="Segoe UI"/>
          <w:color w:val="555555"/>
          <w:sz w:val="23"/>
          <w:szCs w:val="23"/>
        </w:rPr>
        <w:t>1</w:t>
      </w:r>
      <w:r>
        <w:rPr>
          <w:rFonts w:ascii="Segoe UI" w:hAnsi="Segoe UI" w:cs="Segoe UI"/>
          <w:color w:val="555555"/>
          <w:sz w:val="23"/>
          <w:szCs w:val="23"/>
        </w:rPr>
        <w:t>把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png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图片重命名为</w:t>
      </w:r>
      <w:r>
        <w:rPr>
          <w:rFonts w:ascii="Segoe UI" w:hAnsi="Segoe UI" w:cs="Segoe UI"/>
          <w:color w:val="555555"/>
          <w:sz w:val="23"/>
          <w:szCs w:val="23"/>
        </w:rPr>
        <w:t>.9.png;copy</w:t>
      </w:r>
      <w:r>
        <w:rPr>
          <w:rFonts w:ascii="Segoe UI" w:hAnsi="Segoe UI" w:cs="Segoe UI"/>
          <w:color w:val="555555"/>
          <w:sz w:val="23"/>
          <w:szCs w:val="23"/>
        </w:rPr>
        <w:t>到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drawable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里</w:t>
      </w:r>
      <w:r>
        <w:rPr>
          <w:rFonts w:ascii="Segoe UI" w:hAnsi="Segoe UI" w:cs="Segoe UI" w:hint="eastAsia"/>
          <w:color w:val="555555"/>
          <w:sz w:val="23"/>
          <w:szCs w:val="23"/>
        </w:rPr>
        <w:t>;</w:t>
      </w:r>
      <w:r w:rsidRPr="008C588D">
        <w:rPr>
          <w:rFonts w:ascii="Segoe UI" w:hAnsi="Segoe UI" w:cs="Segoe UI"/>
          <w:color w:val="555555"/>
          <w:sz w:val="23"/>
          <w:szCs w:val="23"/>
        </w:rPr>
        <w:t xml:space="preserve"> </w:t>
      </w:r>
      <w:r>
        <w:rPr>
          <w:rFonts w:ascii="Segoe UI" w:hAnsi="Segoe UI" w:cs="Segoe UI"/>
          <w:color w:val="555555"/>
          <w:sz w:val="23"/>
          <w:szCs w:val="23"/>
        </w:rPr>
        <w:t>在</w:t>
      </w:r>
      <w:r>
        <w:rPr>
          <w:rFonts w:ascii="Segoe UI" w:hAnsi="Segoe UI" w:cs="Segoe UI"/>
          <w:color w:val="555555"/>
          <w:sz w:val="23"/>
          <w:szCs w:val="23"/>
        </w:rPr>
        <w:t>AS</w:t>
      </w:r>
      <w:r>
        <w:rPr>
          <w:rFonts w:ascii="Segoe UI" w:hAnsi="Segoe UI" w:cs="Segoe UI"/>
          <w:color w:val="555555"/>
          <w:sz w:val="23"/>
          <w:szCs w:val="23"/>
        </w:rPr>
        <w:t>中打开图片</w:t>
      </w:r>
    </w:p>
    <w:p w:rsidR="008C588D" w:rsidRDefault="008C588D" w:rsidP="008C588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C588D">
        <w:rPr>
          <w:noProof/>
        </w:rPr>
        <w:drawing>
          <wp:inline distT="0" distB="0" distL="0" distR="0" wp14:anchorId="65878334" wp14:editId="1AC14A7E">
            <wp:extent cx="5274310" cy="4182155"/>
            <wp:effectExtent l="0" t="0" r="2540" b="8890"/>
            <wp:docPr id="9" name="图片 9" descr="http://upload-images.jianshu.io/upload_images/1099585-a85f3d681accaa8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-images.jianshu.io/upload_images/1099585-a85f3d681accaa8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8D" w:rsidRDefault="008C588D" w:rsidP="00614FD3">
      <w:pPr>
        <w:pStyle w:val="3"/>
        <w:numPr>
          <w:ilvl w:val="2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使用</w:t>
      </w:r>
      <w:r>
        <w:rPr>
          <w:rFonts w:ascii="Arial" w:hAnsi="Arial" w:cs="Arial"/>
          <w:color w:val="2F2F2F"/>
          <w:sz w:val="33"/>
          <w:szCs w:val="33"/>
        </w:rPr>
        <w:t>.9</w:t>
      </w:r>
      <w:r>
        <w:rPr>
          <w:rFonts w:ascii="Arial" w:hAnsi="Arial" w:cs="Arial"/>
          <w:color w:val="2F2F2F"/>
          <w:sz w:val="33"/>
          <w:szCs w:val="33"/>
        </w:rPr>
        <w:t>图片和不使用的差异</w:t>
      </w:r>
    </w:p>
    <w:p w:rsidR="008C588D" w:rsidRDefault="00FB7293" w:rsidP="008C588D">
      <w:pPr>
        <w:pStyle w:val="a3"/>
        <w:numPr>
          <w:ilvl w:val="0"/>
          <w:numId w:val="15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hyperlink r:id="rId13" w:tgtFrame="_blank" w:history="1">
        <w:r w:rsidR="008C588D">
          <w:rPr>
            <w:rStyle w:val="a7"/>
            <w:rFonts w:ascii="Arial" w:hAnsi="Arial" w:cs="Arial"/>
            <w:color w:val="3194D0"/>
          </w:rPr>
          <w:t>9patch</w:t>
        </w:r>
      </w:hyperlink>
      <w:r w:rsidR="008C588D">
        <w:rPr>
          <w:rFonts w:ascii="Arial" w:hAnsi="Arial" w:cs="Arial"/>
          <w:color w:val="2F2F2F"/>
        </w:rPr>
        <w:t>和一般图片的区别在于</w:t>
      </w:r>
      <w:r w:rsidR="008C588D">
        <w:rPr>
          <w:rFonts w:ascii="Arial" w:hAnsi="Arial" w:cs="Arial"/>
          <w:color w:val="2F2F2F"/>
        </w:rPr>
        <w:t>.9</w:t>
      </w:r>
      <w:r w:rsidR="008C588D">
        <w:rPr>
          <w:rFonts w:ascii="Arial" w:hAnsi="Arial" w:cs="Arial"/>
          <w:color w:val="2F2F2F"/>
        </w:rPr>
        <w:t>图片有四条黑边，而一般的图片没有，这四条黑边就是用来拉伸和指定显示位置的。</w:t>
      </w:r>
    </w:p>
    <w:p w:rsidR="008C588D" w:rsidRDefault="008C588D" w:rsidP="008C588D">
      <w:pPr>
        <w:pStyle w:val="a3"/>
        <w:numPr>
          <w:ilvl w:val="0"/>
          <w:numId w:val="15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使用</w:t>
      </w:r>
      <w:r>
        <w:rPr>
          <w:rFonts w:ascii="Arial" w:hAnsi="Arial" w:cs="Arial"/>
          <w:color w:val="2F2F2F"/>
        </w:rPr>
        <w:t>.9</w:t>
      </w:r>
      <w:r>
        <w:rPr>
          <w:rFonts w:ascii="Arial" w:hAnsi="Arial" w:cs="Arial"/>
          <w:color w:val="2F2F2F"/>
        </w:rPr>
        <w:t>图片后，整个图片应该是包裹着你想要显示的内容的，而没有使用的话整个控件布局看起来特别糟糕。</w:t>
      </w:r>
    </w:p>
    <w:p w:rsidR="008C588D" w:rsidRDefault="008C588D" w:rsidP="008C588D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1381125" cy="2145832"/>
            <wp:effectExtent l="0" t="0" r="0" b="6985"/>
            <wp:docPr id="12" name="图片 12" descr="http://upload-images.jianshu.io/upload_images/2786991-7641688c3314509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pload-images.jianshu.io/upload_images/2786991-7641688c3314509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686" cy="21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F2F2F"/>
        </w:rPr>
        <w:t xml:space="preserve"> </w:t>
      </w: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1419108" cy="2190750"/>
            <wp:effectExtent l="0" t="0" r="0" b="0"/>
            <wp:docPr id="11" name="图片 11" descr="http://upload-images.jianshu.io/upload_images/2786991-c63c5a22202cbf0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pload-images.jianshu.io/upload_images/2786991-c63c5a22202cbf0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12" cy="222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8D" w:rsidRDefault="008C588D" w:rsidP="008C588D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使用</w:t>
      </w:r>
      <w:r>
        <w:rPr>
          <w:rFonts w:ascii="Arial" w:hAnsi="Arial" w:cs="Arial"/>
          <w:color w:val="969696"/>
          <w:szCs w:val="21"/>
        </w:rPr>
        <w:t>.9</w:t>
      </w:r>
      <w:r>
        <w:rPr>
          <w:rFonts w:ascii="Arial" w:hAnsi="Arial" w:cs="Arial"/>
          <w:color w:val="969696"/>
          <w:szCs w:val="21"/>
        </w:rPr>
        <w:t>图片</w:t>
      </w:r>
      <w:r>
        <w:rPr>
          <w:rFonts w:ascii="Arial" w:hAnsi="Arial" w:cs="Arial" w:hint="eastAsia"/>
          <w:color w:val="969696"/>
          <w:szCs w:val="21"/>
        </w:rPr>
        <w:t>，</w:t>
      </w:r>
      <w:r>
        <w:rPr>
          <w:rFonts w:ascii="Arial" w:hAnsi="Arial" w:cs="Arial"/>
          <w:color w:val="969696"/>
          <w:szCs w:val="21"/>
        </w:rPr>
        <w:t>不使用</w:t>
      </w:r>
      <w:r>
        <w:rPr>
          <w:rFonts w:ascii="Arial" w:hAnsi="Arial" w:cs="Arial"/>
          <w:color w:val="969696"/>
          <w:szCs w:val="21"/>
        </w:rPr>
        <w:t>.9</w:t>
      </w:r>
      <w:r>
        <w:rPr>
          <w:rFonts w:ascii="Arial" w:hAnsi="Arial" w:cs="Arial"/>
          <w:color w:val="969696"/>
          <w:szCs w:val="21"/>
        </w:rPr>
        <w:t>图片</w:t>
      </w:r>
    </w:p>
    <w:p w:rsidR="008C588D" w:rsidRDefault="008C588D" w:rsidP="00614FD3">
      <w:pPr>
        <w:pStyle w:val="3"/>
        <w:numPr>
          <w:ilvl w:val="2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绘制</w:t>
      </w:r>
      <w:r>
        <w:rPr>
          <w:rFonts w:ascii="Arial" w:hAnsi="Arial" w:cs="Arial"/>
          <w:color w:val="2F2F2F"/>
          <w:sz w:val="33"/>
          <w:szCs w:val="33"/>
        </w:rPr>
        <w:t>.9</w:t>
      </w:r>
      <w:r>
        <w:rPr>
          <w:rFonts w:ascii="Arial" w:hAnsi="Arial" w:cs="Arial"/>
          <w:color w:val="2F2F2F"/>
          <w:sz w:val="33"/>
          <w:szCs w:val="33"/>
        </w:rPr>
        <w:t>图片</w:t>
      </w:r>
    </w:p>
    <w:p w:rsidR="008C588D" w:rsidRDefault="008C588D" w:rsidP="008C588D">
      <w:pPr>
        <w:widowControl/>
        <w:numPr>
          <w:ilvl w:val="0"/>
          <w:numId w:val="1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绘制之前</w:t>
      </w:r>
      <w:proofErr w:type="gramStart"/>
      <w:r>
        <w:rPr>
          <w:rFonts w:ascii="Arial" w:hAnsi="Arial" w:cs="Arial"/>
          <w:color w:val="2F2F2F"/>
        </w:rPr>
        <w:t>先来说</w:t>
      </w:r>
      <w:proofErr w:type="gramEnd"/>
      <w:r>
        <w:rPr>
          <w:rFonts w:ascii="Arial" w:hAnsi="Arial" w:cs="Arial"/>
          <w:color w:val="2F2F2F"/>
        </w:rPr>
        <w:t>一下</w:t>
      </w:r>
      <w:r>
        <w:rPr>
          <w:rFonts w:ascii="Arial" w:hAnsi="Arial" w:cs="Arial"/>
          <w:color w:val="2F2F2F"/>
        </w:rPr>
        <w:t>.9</w:t>
      </w:r>
      <w:r>
        <w:rPr>
          <w:rFonts w:ascii="Arial" w:hAnsi="Arial" w:cs="Arial"/>
          <w:color w:val="2F2F2F"/>
        </w:rPr>
        <w:t>图片的四条黑边的意义，每条黑边的意义都不一样。</w:t>
      </w:r>
    </w:p>
    <w:p w:rsidR="008C588D" w:rsidRDefault="008C588D" w:rsidP="008C588D">
      <w:pPr>
        <w:pStyle w:val="a3"/>
        <w:shd w:val="clear" w:color="auto" w:fill="F7F7F7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顶部：在水平拉伸的时候，保持其他位置不动，只在这个点的区域做无限的延伸（拷贝）</w:t>
      </w:r>
    </w:p>
    <w:p w:rsidR="008C588D" w:rsidRDefault="008C588D" w:rsidP="008C588D">
      <w:pPr>
        <w:pStyle w:val="a3"/>
        <w:shd w:val="clear" w:color="auto" w:fill="F7F7F7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左边：在竖直拉伸的时候，保持其他位置不动，只在这个点的区域做无限的延伸（拷贝）</w:t>
      </w:r>
    </w:p>
    <w:p w:rsidR="008C588D" w:rsidRDefault="008C588D" w:rsidP="008C588D">
      <w:pPr>
        <w:pStyle w:val="a3"/>
        <w:shd w:val="clear" w:color="auto" w:fill="F7F7F7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底部：在水平拉伸的时候，指定图片里的内容显示的区域</w:t>
      </w:r>
    </w:p>
    <w:p w:rsidR="008C588D" w:rsidRDefault="008C588D" w:rsidP="008C588D">
      <w:pPr>
        <w:pStyle w:val="a3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右边：在竖直拉伸的时候，指定图片里的内容显示的区域</w:t>
      </w:r>
    </w:p>
    <w:p w:rsidR="008C588D" w:rsidRDefault="008C588D" w:rsidP="008C588D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5010150" cy="2620320"/>
            <wp:effectExtent l="0" t="0" r="0" b="8890"/>
            <wp:docPr id="10" name="图片 10" descr="http://upload-images.jianshu.io/upload_images/2786991-d0ddc81d9df022f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-images.jianshu.io/upload_images/2786991-d0ddc81d9df022f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68" cy="26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8D" w:rsidRDefault="008C588D" w:rsidP="008C588D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绘制成图</w:t>
      </w:r>
    </w:p>
    <w:p w:rsidR="008C588D" w:rsidRPr="008C588D" w:rsidRDefault="008C588D" w:rsidP="008C588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8C588D" w:rsidRPr="008C588D" w:rsidRDefault="008C588D" w:rsidP="008C588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8C588D" w:rsidRPr="008C588D" w:rsidRDefault="008C588D" w:rsidP="008C588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8C588D">
        <w:rPr>
          <w:rFonts w:ascii="Arial" w:eastAsia="宋体" w:hAnsi="Arial" w:cs="Arial"/>
          <w:color w:val="969696"/>
          <w:kern w:val="0"/>
          <w:szCs w:val="21"/>
        </w:rPr>
        <w:t>.</w:t>
      </w:r>
      <w:r w:rsidR="00614FD3" w:rsidRPr="008C588D">
        <w:rPr>
          <w:rFonts w:ascii="Arial" w:eastAsia="宋体" w:hAnsi="Arial" w:cs="Arial"/>
          <w:color w:val="969696"/>
          <w:kern w:val="0"/>
          <w:szCs w:val="21"/>
        </w:rPr>
        <w:t xml:space="preserve"> </w:t>
      </w:r>
    </w:p>
    <w:p w:rsidR="00614FD3" w:rsidRDefault="00614FD3" w:rsidP="00614FD3">
      <w:pPr>
        <w:pStyle w:val="3"/>
        <w:numPr>
          <w:ilvl w:val="2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注意</w:t>
      </w:r>
    </w:p>
    <w:p w:rsidR="00614FD3" w:rsidRPr="00614FD3" w:rsidRDefault="00614FD3" w:rsidP="00614FD3"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555555"/>
          <w:sz w:val="23"/>
          <w:szCs w:val="23"/>
          <w:shd w:val="clear" w:color="auto" w:fill="FFFFFF"/>
        </w:rPr>
        <w:t>编辑后要在三个分辨率下都放置此图片，不然显示会有误。</w:t>
      </w:r>
    </w:p>
    <w:p w:rsidR="00614FD3" w:rsidRDefault="00614FD3" w:rsidP="00614FD3">
      <w:r>
        <w:t>2.</w:t>
      </w:r>
      <w:r>
        <w:t>关于在</w:t>
      </w:r>
      <w:r w:rsidR="00FB7293">
        <w:fldChar w:fldCharType="begin"/>
      </w:r>
      <w:r w:rsidR="00FB7293">
        <w:instrText xml:space="preserve"> HYPERLINK "http://www.android-studio.org/" \t "_blank" </w:instrText>
      </w:r>
      <w:r w:rsidR="00FB7293">
        <w:fldChar w:fldCharType="separate"/>
      </w:r>
      <w:r>
        <w:rPr>
          <w:rStyle w:val="a7"/>
          <w:rFonts w:ascii="Arial" w:hAnsi="Arial" w:cs="Arial"/>
          <w:color w:val="3194D0"/>
          <w:sz w:val="33"/>
          <w:szCs w:val="33"/>
        </w:rPr>
        <w:t>Android Studio</w:t>
      </w:r>
      <w:r w:rsidR="00FB7293">
        <w:rPr>
          <w:rStyle w:val="a7"/>
          <w:rFonts w:ascii="Arial" w:hAnsi="Arial" w:cs="Arial"/>
          <w:color w:val="3194D0"/>
          <w:sz w:val="33"/>
          <w:szCs w:val="33"/>
        </w:rPr>
        <w:fldChar w:fldCharType="end"/>
      </w:r>
      <w:r>
        <w:t>中使用</w:t>
      </w:r>
      <w:r>
        <w:t>.9</w:t>
      </w:r>
      <w:r>
        <w:t>图片出错解决方案</w:t>
      </w:r>
    </w:p>
    <w:p w:rsidR="00614FD3" w:rsidRDefault="00614FD3" w:rsidP="00614FD3">
      <w:pPr>
        <w:pStyle w:val="a3"/>
        <w:numPr>
          <w:ilvl w:val="0"/>
          <w:numId w:val="17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用过</w:t>
      </w:r>
      <w:hyperlink r:id="rId17" w:tgtFrame="_blank" w:history="1">
        <w:r>
          <w:rPr>
            <w:rStyle w:val="a7"/>
            <w:rFonts w:ascii="Arial" w:hAnsi="Arial" w:cs="Arial"/>
            <w:color w:val="3194D0"/>
          </w:rPr>
          <w:t>Android Studio</w:t>
        </w:r>
      </w:hyperlink>
      <w:r>
        <w:rPr>
          <w:rFonts w:ascii="Arial" w:hAnsi="Arial" w:cs="Arial"/>
          <w:color w:val="2F2F2F"/>
        </w:rPr>
        <w:t>的童鞋都知道，</w:t>
      </w:r>
      <w:r>
        <w:rPr>
          <w:rFonts w:ascii="Arial" w:hAnsi="Arial" w:cs="Arial"/>
          <w:color w:val="2F2F2F"/>
        </w:rPr>
        <w:t>AS</w:t>
      </w:r>
      <w:r>
        <w:rPr>
          <w:rFonts w:ascii="Arial" w:hAnsi="Arial" w:cs="Arial"/>
          <w:color w:val="2F2F2F"/>
        </w:rPr>
        <w:t>中对</w:t>
      </w:r>
      <w:r>
        <w:rPr>
          <w:rFonts w:ascii="Arial" w:hAnsi="Arial" w:cs="Arial"/>
          <w:color w:val="2F2F2F"/>
        </w:rPr>
        <w:t>.9</w:t>
      </w:r>
      <w:r>
        <w:rPr>
          <w:rFonts w:ascii="Arial" w:hAnsi="Arial" w:cs="Arial"/>
          <w:color w:val="2F2F2F"/>
        </w:rPr>
        <w:t>的图片增加了安全检查机制，你的</w:t>
      </w:r>
      <w:r>
        <w:rPr>
          <w:rFonts w:ascii="Arial" w:hAnsi="Arial" w:cs="Arial"/>
          <w:color w:val="2F2F2F"/>
        </w:rPr>
        <w:t>.9</w:t>
      </w:r>
      <w:r>
        <w:rPr>
          <w:rFonts w:ascii="Arial" w:hAnsi="Arial" w:cs="Arial"/>
          <w:color w:val="2F2F2F"/>
        </w:rPr>
        <w:t>图片只要有不规范的地方都会给你编译报错，本人刚开始用</w:t>
      </w:r>
      <w:r>
        <w:rPr>
          <w:rFonts w:ascii="Arial" w:hAnsi="Arial" w:cs="Arial"/>
          <w:color w:val="2F2F2F"/>
        </w:rPr>
        <w:t>AS</w:t>
      </w:r>
      <w:r>
        <w:rPr>
          <w:rFonts w:ascii="Arial" w:hAnsi="Arial" w:cs="Arial"/>
          <w:color w:val="2F2F2F"/>
        </w:rPr>
        <w:t>时就深受其苦，后来才找到了解决办法。</w:t>
      </w:r>
    </w:p>
    <w:p w:rsidR="00614FD3" w:rsidRDefault="00614FD3" w:rsidP="00614FD3">
      <w:pPr>
        <w:pStyle w:val="a3"/>
        <w:numPr>
          <w:ilvl w:val="0"/>
          <w:numId w:val="17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解决方式主要有两种：</w:t>
      </w:r>
    </w:p>
    <w:p w:rsidR="00614FD3" w:rsidRDefault="00614FD3" w:rsidP="00614FD3">
      <w:pPr>
        <w:pStyle w:val="a3"/>
        <w:numPr>
          <w:ilvl w:val="1"/>
          <w:numId w:val="17"/>
        </w:numPr>
        <w:shd w:val="clear" w:color="auto" w:fill="FFFFFF"/>
        <w:spacing w:before="0" w:beforeAutospacing="0" w:after="375" w:afterAutospacing="0" w:line="450" w:lineRule="atLeast"/>
        <w:ind w:left="66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一是让</w:t>
      </w:r>
      <w:r>
        <w:rPr>
          <w:rFonts w:ascii="Arial" w:hAnsi="Arial" w:cs="Arial"/>
          <w:color w:val="2F2F2F"/>
        </w:rPr>
        <w:t>AS</w:t>
      </w:r>
      <w:proofErr w:type="gramStart"/>
      <w:r>
        <w:rPr>
          <w:rFonts w:ascii="Arial" w:hAnsi="Arial" w:cs="Arial"/>
          <w:color w:val="2F2F2F"/>
        </w:rPr>
        <w:t>取消掉对</w:t>
      </w:r>
      <w:proofErr w:type="gramEnd"/>
      <w:r>
        <w:rPr>
          <w:rFonts w:ascii="Arial" w:hAnsi="Arial" w:cs="Arial"/>
          <w:color w:val="2F2F2F"/>
        </w:rPr>
        <w:t>.9</w:t>
      </w:r>
      <w:r>
        <w:rPr>
          <w:rFonts w:ascii="Arial" w:hAnsi="Arial" w:cs="Arial"/>
          <w:color w:val="2F2F2F"/>
        </w:rPr>
        <w:t>图片的安全检查。找到你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目录下的</w:t>
      </w:r>
      <w:proofErr w:type="spellStart"/>
      <w:r>
        <w:rPr>
          <w:rFonts w:ascii="Arial" w:hAnsi="Arial" w:cs="Arial"/>
          <w:color w:val="2F2F2F"/>
        </w:rPr>
        <w:t>build.gradle</w:t>
      </w:r>
      <w:proofErr w:type="spellEnd"/>
      <w:r>
        <w:rPr>
          <w:rFonts w:ascii="Arial" w:hAnsi="Arial" w:cs="Arial"/>
          <w:color w:val="2F2F2F"/>
        </w:rPr>
        <w:t>文件，打开之后你可以在</w:t>
      </w:r>
      <w:proofErr w:type="spellStart"/>
      <w:r>
        <w:rPr>
          <w:rFonts w:ascii="Arial" w:hAnsi="Arial" w:cs="Arial"/>
          <w:color w:val="2F2F2F"/>
        </w:rPr>
        <w:t>buildToolsVersion</w:t>
      </w:r>
      <w:proofErr w:type="spellEnd"/>
      <w:r>
        <w:rPr>
          <w:rFonts w:ascii="Arial" w:hAnsi="Arial" w:cs="Arial"/>
          <w:color w:val="2F2F2F"/>
        </w:rPr>
        <w:t>属性之下添加取消安全检查的两行代码。</w:t>
      </w:r>
    </w:p>
    <w:p w:rsidR="00614FD3" w:rsidRDefault="00614FD3" w:rsidP="00614FD3">
      <w:pPr>
        <w:pStyle w:val="HTML"/>
        <w:numPr>
          <w:ilvl w:val="1"/>
          <w:numId w:val="1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</w:tabs>
        <w:spacing w:after="300"/>
        <w:ind w:left="66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取消掉系统对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.9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图片的检查</w:t>
      </w:r>
    </w:p>
    <w:p w:rsidR="00614FD3" w:rsidRDefault="00614FD3" w:rsidP="00614FD3">
      <w:pPr>
        <w:pStyle w:val="HTML"/>
        <w:numPr>
          <w:ilvl w:val="1"/>
          <w:numId w:val="1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</w:tabs>
        <w:spacing w:after="300"/>
        <w:ind w:left="66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aaptOptions</w:t>
      </w:r>
      <w:r>
        <w:rPr>
          <w:rStyle w:val="hljs-selector-clas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.cruncherEnabled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false</w:t>
      </w:r>
    </w:p>
    <w:p w:rsidR="00614FD3" w:rsidRDefault="00614FD3" w:rsidP="00614FD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ind w:left="66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aaptOptions</w:t>
      </w:r>
      <w:r>
        <w:rPr>
          <w:rStyle w:val="hljs-selector-clas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.useNewCruncher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false</w:t>
      </w:r>
    </w:p>
    <w:p w:rsidR="00614FD3" w:rsidRDefault="00614FD3" w:rsidP="00614FD3">
      <w:pPr>
        <w:widowControl/>
        <w:numPr>
          <w:ilvl w:val="1"/>
          <w:numId w:val="17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二是</w:t>
      </w:r>
      <w:r>
        <w:rPr>
          <w:rFonts w:ascii="Arial" w:hAnsi="Arial" w:cs="Arial"/>
          <w:color w:val="2F2F2F"/>
        </w:rPr>
        <w:t xml:space="preserve"> .9</w:t>
      </w:r>
      <w:r>
        <w:rPr>
          <w:rFonts w:ascii="Arial" w:hAnsi="Arial" w:cs="Arial"/>
          <w:color w:val="2F2F2F"/>
        </w:rPr>
        <w:t>图片编译报错，那肯定说明你的</w:t>
      </w:r>
      <w:r>
        <w:rPr>
          <w:rFonts w:ascii="Arial" w:hAnsi="Arial" w:cs="Arial"/>
          <w:color w:val="2F2F2F"/>
        </w:rPr>
        <w:t>.9</w:t>
      </w:r>
      <w:r>
        <w:rPr>
          <w:rFonts w:ascii="Arial" w:hAnsi="Arial" w:cs="Arial"/>
          <w:color w:val="2F2F2F"/>
        </w:rPr>
        <w:t>图片制作不完善，你可以检查一下图片哪里没绘制好。你可以检查一下是否有重复绘制黑边，或者有哪条边没有绘制。这里注意：</w:t>
      </w:r>
      <w:r>
        <w:rPr>
          <w:rFonts w:ascii="Arial" w:hAnsi="Arial" w:cs="Arial"/>
          <w:color w:val="2F2F2F"/>
        </w:rPr>
        <w:t>AS</w:t>
      </w:r>
      <w:r>
        <w:rPr>
          <w:rFonts w:ascii="Arial" w:hAnsi="Arial" w:cs="Arial"/>
          <w:color w:val="2F2F2F"/>
        </w:rPr>
        <w:t>中要求</w:t>
      </w:r>
      <w:r>
        <w:rPr>
          <w:rFonts w:ascii="Arial" w:hAnsi="Arial" w:cs="Arial"/>
          <w:color w:val="2F2F2F"/>
        </w:rPr>
        <w:t>.9</w:t>
      </w:r>
      <w:r>
        <w:rPr>
          <w:rFonts w:ascii="Arial" w:hAnsi="Arial" w:cs="Arial"/>
          <w:color w:val="2F2F2F"/>
        </w:rPr>
        <w:t>图片的四条边都会绘制。</w:t>
      </w:r>
    </w:p>
    <w:p w:rsidR="008C588D" w:rsidRPr="006036A0" w:rsidRDefault="006036A0" w:rsidP="006036A0">
      <w:pPr>
        <w:pStyle w:val="1"/>
        <w:numPr>
          <w:ilvl w:val="0"/>
          <w:numId w:val="11"/>
        </w:numPr>
      </w:pPr>
      <w:r>
        <w:rPr>
          <w:rFonts w:hint="eastAsia"/>
        </w:rPr>
        <w:t>平板</w:t>
      </w:r>
    </w:p>
    <w:p w:rsidR="006036A0" w:rsidRDefault="006036A0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针对只在平板设备上使用的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dimen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，比较简单的办法是只定义在默认资源目录中，这样肯定不会导致</w:t>
      </w:r>
      <w:r>
        <w:rPr>
          <w:rFonts w:ascii="Arial" w:hAnsi="Arial" w:cs="Arial"/>
          <w:color w:val="2F2F2F"/>
          <w:shd w:val="clear" w:color="auto" w:fill="FFFFFF"/>
        </w:rPr>
        <w:t>crash</w:t>
      </w:r>
      <w:r>
        <w:rPr>
          <w:rFonts w:ascii="Arial" w:hAnsi="Arial" w:cs="Arial"/>
          <w:color w:val="2F2F2F"/>
          <w:shd w:val="clear" w:color="auto" w:fill="FFFFFF"/>
        </w:rPr>
        <w:t>，但如果在手机设备上引用了这些资源，界面可能会有显示上的问题。</w:t>
      </w:r>
    </w:p>
    <w:p w:rsidR="006036A0" w:rsidRDefault="006036A0" w:rsidP="00E21C02">
      <w:pPr>
        <w:pStyle w:val="2"/>
        <w:numPr>
          <w:ilvl w:val="1"/>
          <w:numId w:val="11"/>
        </w:numPr>
      </w:pPr>
      <w:r>
        <w:t>用代码判断是否平板</w:t>
      </w:r>
    </w:p>
    <w:p w:rsidR="00E21C02" w:rsidRDefault="00E21C02" w:rsidP="00E21C02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判断的方法有很多种，但我们一直用的是</w:t>
      </w:r>
      <w:r>
        <w:rPr>
          <w:rFonts w:ascii="Arial" w:hAnsi="Arial" w:cs="Arial"/>
          <w:color w:val="2F2F2F"/>
        </w:rPr>
        <w:t>sw600dp</w:t>
      </w:r>
      <w:r>
        <w:rPr>
          <w:rFonts w:ascii="Arial" w:hAnsi="Arial" w:cs="Arial"/>
          <w:color w:val="2F2F2F"/>
        </w:rPr>
        <w:t>的方法，应该也利用这个方式来判断，这样就与资源的选择是一致的，不会导致资源使用了平板版本的，而代码的判断结果是手机设备。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在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values-sw600dp/bool.xml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中定义一个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bool</w:t>
      </w:r>
      <w:proofErr w:type="spellEnd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值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--&gt;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resources</w:t>
      </w:r>
      <w:proofErr w:type="gram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bool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isPad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true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bool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resources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同时在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values/bool.xml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中将这个值定义为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false --&gt;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resources</w:t>
      </w:r>
      <w:proofErr w:type="gram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bool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isPad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false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bool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resources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E21C02" w:rsidRDefault="00E21C02" w:rsidP="00E21C02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Java</w:t>
      </w:r>
      <w:r>
        <w:rPr>
          <w:rFonts w:ascii="Arial" w:hAnsi="Arial" w:cs="Arial"/>
          <w:color w:val="2F2F2F"/>
        </w:rPr>
        <w:t>代码里可以这样判断：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lastRenderedPageBreak/>
        <w:t>public</w:t>
      </w:r>
      <w:proofErr w:type="gramEnd"/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isPad</w:t>
      </w:r>
      <w:proofErr w:type="spellEnd"/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(Context context)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context.getResources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().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getBoolean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R.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bool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.isPad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E21C02" w:rsidRDefault="00E21C02" w:rsidP="00E21C02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横竖屏切换后，</w:t>
      </w:r>
      <w:proofErr w:type="gramStart"/>
      <w:r>
        <w:rPr>
          <w:rFonts w:ascii="Arial" w:hAnsi="Arial" w:cs="Arial"/>
          <w:color w:val="2F2F2F"/>
        </w:rPr>
        <w:t>安卓并不</w:t>
      </w:r>
      <w:proofErr w:type="gramEnd"/>
      <w:r>
        <w:rPr>
          <w:rFonts w:ascii="Arial" w:hAnsi="Arial" w:cs="Arial"/>
          <w:color w:val="2F2F2F"/>
        </w:rPr>
        <w:t>会自动更新</w:t>
      </w:r>
      <w:r>
        <w:rPr>
          <w:rFonts w:ascii="Arial" w:hAnsi="Arial" w:cs="Arial"/>
          <w:color w:val="2F2F2F"/>
        </w:rPr>
        <w:t xml:space="preserve"> resource</w:t>
      </w:r>
      <w:r>
        <w:rPr>
          <w:rFonts w:ascii="Arial" w:hAnsi="Arial" w:cs="Arial"/>
          <w:color w:val="2F2F2F"/>
        </w:rPr>
        <w:t>，因此如果平板上横竖</w:t>
      </w:r>
      <w:proofErr w:type="gramStart"/>
      <w:r>
        <w:rPr>
          <w:rFonts w:ascii="Arial" w:hAnsi="Arial" w:cs="Arial"/>
          <w:color w:val="2F2F2F"/>
        </w:rPr>
        <w:t>屏使用</w:t>
      </w:r>
      <w:proofErr w:type="gramEnd"/>
      <w:r>
        <w:rPr>
          <w:rFonts w:ascii="Arial" w:hAnsi="Arial" w:cs="Arial"/>
          <w:color w:val="2F2F2F"/>
        </w:rPr>
        <w:t>了不同的尺寸，就需要用代码重新设置一下。如下代码所示，在发生横竖屏切换时，更新左侧</w:t>
      </w:r>
      <w:r>
        <w:rPr>
          <w:rFonts w:ascii="Arial" w:hAnsi="Arial" w:cs="Arial"/>
          <w:color w:val="2F2F2F"/>
        </w:rPr>
        <w:t>fragment</w:t>
      </w:r>
      <w:r>
        <w:rPr>
          <w:rFonts w:ascii="Arial" w:hAnsi="Arial" w:cs="Arial"/>
          <w:color w:val="2F2F2F"/>
        </w:rPr>
        <w:t>的宽度：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void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onConfigurationChanged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(Configuration </w:t>
      </w:r>
      <w:proofErr w:type="spell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super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.onConfigurationChanged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isPad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)) {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ViewGroup.LayoutParams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layoutParams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mRecyclerView.getLayoutParams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layoutParams.width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getResources(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).getDimensionPixelSize(R.dimen.left_fragment_width);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mRecyclerView.setLayoutParams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layoutParams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6036A0" w:rsidRPr="00614FD3" w:rsidRDefault="00E21C02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  <w:shd w:val="clear" w:color="auto" w:fill="F7F7F7"/>
        </w:rPr>
        <w:t>都使用</w:t>
      </w:r>
      <w:r>
        <w:rPr>
          <w:rFonts w:ascii="Arial" w:hAnsi="Arial" w:cs="Arial"/>
          <w:color w:val="2F2F2F"/>
          <w:shd w:val="clear" w:color="auto" w:fill="F7F7F7"/>
        </w:rPr>
        <w:t>Fragment</w:t>
      </w:r>
      <w:r>
        <w:rPr>
          <w:rFonts w:ascii="Arial" w:hAnsi="Arial" w:cs="Arial"/>
          <w:color w:val="2F2F2F"/>
          <w:shd w:val="clear" w:color="auto" w:fill="F7F7F7"/>
        </w:rPr>
        <w:t>写界面，而不是直接写在</w:t>
      </w:r>
      <w:r>
        <w:rPr>
          <w:rFonts w:ascii="Arial" w:hAnsi="Arial" w:cs="Arial"/>
          <w:color w:val="2F2F2F"/>
          <w:shd w:val="clear" w:color="auto" w:fill="F7F7F7"/>
        </w:rPr>
        <w:t>Activity</w:t>
      </w:r>
      <w:r>
        <w:rPr>
          <w:rFonts w:ascii="Arial" w:hAnsi="Arial" w:cs="Arial"/>
          <w:color w:val="2F2F2F"/>
          <w:shd w:val="clear" w:color="auto" w:fill="F7F7F7"/>
        </w:rPr>
        <w:t>中。</w:t>
      </w:r>
    </w:p>
    <w:p w:rsidR="00E21C02" w:rsidRDefault="00E21C02" w:rsidP="00E21C02">
      <w:pPr>
        <w:pStyle w:val="2"/>
        <w:numPr>
          <w:ilvl w:val="1"/>
          <w:numId w:val="1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判断分栏还是单栏</w:t>
      </w:r>
    </w:p>
    <w:p w:rsidR="00E21C02" w:rsidRDefault="00E21C02" w:rsidP="00E21C02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最直观的方式是判断是否是平板，但更好的方式是判断右侧详情</w:t>
      </w:r>
      <w:proofErr w:type="gramStart"/>
      <w:r>
        <w:rPr>
          <w:rFonts w:ascii="Arial" w:hAnsi="Arial" w:cs="Arial"/>
          <w:color w:val="2F2F2F"/>
        </w:rPr>
        <w:t>栏是否</w:t>
      </w:r>
      <w:proofErr w:type="gramEnd"/>
      <w:r>
        <w:rPr>
          <w:rFonts w:ascii="Arial" w:hAnsi="Arial" w:cs="Arial"/>
          <w:color w:val="2F2F2F"/>
        </w:rPr>
        <w:t>存在，也就是说判断平板的</w:t>
      </w:r>
      <w:r>
        <w:rPr>
          <w:rFonts w:ascii="Arial" w:hAnsi="Arial" w:cs="Arial"/>
          <w:color w:val="2F2F2F"/>
        </w:rPr>
        <w:t>layout</w:t>
      </w:r>
      <w:r>
        <w:rPr>
          <w:rFonts w:ascii="Arial" w:hAnsi="Arial" w:cs="Arial"/>
          <w:color w:val="2F2F2F"/>
        </w:rPr>
        <w:t>右侧独有的</w:t>
      </w:r>
      <w:proofErr w:type="spellStart"/>
      <w:r>
        <w:rPr>
          <w:rFonts w:ascii="Arial" w:hAnsi="Arial" w:cs="Arial"/>
          <w:color w:val="2F2F2F"/>
        </w:rPr>
        <w:t>ViewGroup</w:t>
      </w:r>
      <w:proofErr w:type="spellEnd"/>
      <w:r>
        <w:rPr>
          <w:rFonts w:ascii="Arial" w:hAnsi="Arial" w:cs="Arial"/>
          <w:color w:val="2F2F2F"/>
        </w:rPr>
        <w:t>是否存在。这样的好处是并不一定需要是平板上才可以分栏。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lastRenderedPageBreak/>
        <w:t>mRightFragmentContainer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v.findViewById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R.id.right_fragment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E21C02" w:rsidRDefault="00E21C02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mTwoPanesMode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mRightFragmentContainer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!= null;</w:t>
      </w:r>
    </w:p>
    <w:p w:rsidR="00F57A5C" w:rsidRDefault="00F57A5C" w:rsidP="00E21C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</w:p>
    <w:p w:rsidR="00F57A5C" w:rsidRDefault="00F57A5C" w:rsidP="00F57A5C">
      <w:pPr>
        <w:pStyle w:val="1"/>
        <w:numPr>
          <w:ilvl w:val="0"/>
          <w:numId w:val="11"/>
        </w:numPr>
      </w:pPr>
      <w:proofErr w:type="spellStart"/>
      <w:r w:rsidRPr="00F57A5C">
        <w:t>setContentView</w:t>
      </w:r>
      <w:proofErr w:type="spellEnd"/>
      <w:r>
        <w:rPr>
          <w:rFonts w:hint="eastAsia"/>
        </w:rPr>
        <w:t>原理</w:t>
      </w:r>
    </w:p>
    <w:p w:rsidR="00F57A5C" w:rsidRDefault="00F57A5C" w:rsidP="00F57A5C">
      <w:pPr>
        <w:pStyle w:val="2"/>
        <w:numPr>
          <w:ilvl w:val="1"/>
          <w:numId w:val="11"/>
        </w:numPr>
      </w:pPr>
      <w:r w:rsidRPr="00F57A5C">
        <w:rPr>
          <w:rFonts w:hint="eastAsia"/>
        </w:rPr>
        <w:t>资源限定符优先</w:t>
      </w:r>
      <w:r>
        <w:rPr>
          <w:rFonts w:hint="eastAsia"/>
        </w:rPr>
        <w:t>级</w:t>
      </w:r>
    </w:p>
    <w:p w:rsidR="00F57A5C" w:rsidRDefault="00F57A5C" w:rsidP="00F57A5C">
      <w:pPr>
        <w:pStyle w:val="3"/>
        <w:numPr>
          <w:ilvl w:val="2"/>
          <w:numId w:val="11"/>
        </w:numPr>
      </w:pPr>
      <w:r>
        <w:rPr>
          <w:rStyle w:val="a4"/>
          <w:rFonts w:ascii="Arial" w:hAnsi="Arial" w:cs="Arial"/>
          <w:sz w:val="20"/>
          <w:szCs w:val="20"/>
        </w:rPr>
        <w:t>表</w:t>
      </w:r>
      <w:r>
        <w:rPr>
          <w:rStyle w:val="a4"/>
          <w:rFonts w:ascii="Arial" w:hAnsi="Arial" w:cs="Arial"/>
          <w:sz w:val="20"/>
          <w:szCs w:val="20"/>
        </w:rPr>
        <w:t xml:space="preserve"> 2. </w:t>
      </w:r>
      <w:r>
        <w:t>配置限定符名称。</w:t>
      </w:r>
    </w:p>
    <w:tbl>
      <w:tblPr>
        <w:tblW w:w="1099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040"/>
        <w:gridCol w:w="7220"/>
      </w:tblGrid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before="120" w:after="240" w:line="360" w:lineRule="atLeast"/>
              <w:jc w:val="center"/>
              <w:rPr>
                <w:rFonts w:ascii="Arial" w:hAnsi="Arial" w:cs="Arial"/>
                <w:color w:val="FFFFFF"/>
                <w:szCs w:val="21"/>
              </w:rPr>
            </w:pPr>
            <w:r>
              <w:rPr>
                <w:rFonts w:ascii="Arial" w:hAnsi="Arial" w:cs="Arial"/>
                <w:color w:val="FFFFFF"/>
                <w:szCs w:val="21"/>
              </w:rPr>
              <w:t>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before="120" w:after="240" w:line="360" w:lineRule="atLeast"/>
              <w:jc w:val="center"/>
              <w:rPr>
                <w:rFonts w:ascii="Arial" w:hAnsi="Arial" w:cs="Arial"/>
                <w:color w:val="FFFFFF"/>
                <w:szCs w:val="21"/>
              </w:rPr>
            </w:pPr>
            <w:r>
              <w:rPr>
                <w:rFonts w:ascii="Arial" w:hAnsi="Arial" w:cs="Arial"/>
                <w:color w:val="FFFFFF"/>
                <w:szCs w:val="21"/>
              </w:rPr>
              <w:t>限定符值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before="120" w:after="240" w:line="360" w:lineRule="atLeast"/>
              <w:jc w:val="center"/>
              <w:rPr>
                <w:rFonts w:ascii="Arial" w:hAnsi="Arial" w:cs="Arial"/>
                <w:color w:val="FFFFFF"/>
                <w:szCs w:val="21"/>
              </w:rPr>
            </w:pPr>
            <w:r>
              <w:rPr>
                <w:rFonts w:ascii="Arial" w:hAnsi="Arial" w:cs="Arial"/>
                <w:color w:val="FFFFFF"/>
                <w:szCs w:val="21"/>
              </w:rPr>
              <w:t>描述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before="120" w:after="240" w:line="36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MCC </w:t>
            </w:r>
            <w:r>
              <w:rPr>
                <w:rFonts w:ascii="Arial" w:hAnsi="Arial" w:cs="Arial"/>
                <w:szCs w:val="21"/>
              </w:rPr>
              <w:t>和</w:t>
            </w:r>
            <w:r>
              <w:rPr>
                <w:rFonts w:ascii="Arial" w:hAnsi="Arial" w:cs="Arial"/>
                <w:szCs w:val="21"/>
              </w:rPr>
              <w:t xml:space="preserve"> MNC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before="120"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示例：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mcc310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mcc310-mnc004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mcc208-mnc00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等等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移动国家代码</w:t>
            </w:r>
            <w:r>
              <w:rPr>
                <w:rFonts w:ascii="Arial" w:hAnsi="Arial" w:cs="Arial"/>
                <w:sz w:val="21"/>
                <w:szCs w:val="21"/>
              </w:rPr>
              <w:t xml:space="preserve"> (MCC)</w:t>
            </w:r>
            <w:r>
              <w:rPr>
                <w:rFonts w:ascii="Arial" w:hAnsi="Arial" w:cs="Arial"/>
                <w:sz w:val="21"/>
                <w:szCs w:val="21"/>
              </w:rPr>
              <w:t>，（可选）后跟设备</w:t>
            </w:r>
            <w:r>
              <w:rPr>
                <w:rFonts w:ascii="Arial" w:hAnsi="Arial" w:cs="Arial"/>
                <w:sz w:val="21"/>
                <w:szCs w:val="21"/>
              </w:rPr>
              <w:t xml:space="preserve"> SIM </w:t>
            </w:r>
            <w:r>
              <w:rPr>
                <w:rFonts w:ascii="Arial" w:hAnsi="Arial" w:cs="Arial"/>
                <w:sz w:val="21"/>
                <w:szCs w:val="21"/>
              </w:rPr>
              <w:t>卡中的移动网络代码</w:t>
            </w:r>
            <w:r>
              <w:rPr>
                <w:rFonts w:ascii="Arial" w:hAnsi="Arial" w:cs="Arial"/>
                <w:sz w:val="21"/>
                <w:szCs w:val="21"/>
              </w:rPr>
              <w:t xml:space="preserve"> (MNC)</w:t>
            </w:r>
            <w:r>
              <w:rPr>
                <w:rFonts w:ascii="Arial" w:hAnsi="Arial" w:cs="Arial"/>
                <w:sz w:val="21"/>
                <w:szCs w:val="21"/>
              </w:rPr>
              <w:t>。例如，</w:t>
            </w:r>
            <w:r>
              <w:rPr>
                <w:rStyle w:val="HTML0"/>
              </w:rPr>
              <w:t>mcc310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是指美国的任一运营商，</w:t>
            </w:r>
            <w:r>
              <w:rPr>
                <w:rStyle w:val="HTML0"/>
              </w:rPr>
              <w:t>mcc310-mnc004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是指美国的</w:t>
            </w:r>
            <w:r>
              <w:rPr>
                <w:rFonts w:ascii="Arial" w:hAnsi="Arial" w:cs="Arial"/>
                <w:sz w:val="21"/>
                <w:szCs w:val="21"/>
              </w:rPr>
              <w:t xml:space="preserve"> Verizon </w:t>
            </w:r>
            <w:r>
              <w:rPr>
                <w:rFonts w:ascii="Arial" w:hAnsi="Arial" w:cs="Arial"/>
                <w:sz w:val="21"/>
                <w:szCs w:val="21"/>
              </w:rPr>
              <w:t>公司，</w:t>
            </w:r>
            <w:r>
              <w:rPr>
                <w:rStyle w:val="HTML0"/>
              </w:rPr>
              <w:t>mcc208-mnc00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是指法国的</w:t>
            </w:r>
            <w:r>
              <w:rPr>
                <w:rFonts w:ascii="Arial" w:hAnsi="Arial" w:cs="Arial"/>
                <w:sz w:val="21"/>
                <w:szCs w:val="21"/>
              </w:rPr>
              <w:t xml:space="preserve"> Orange </w:t>
            </w:r>
            <w:r>
              <w:rPr>
                <w:rFonts w:ascii="Arial" w:hAnsi="Arial" w:cs="Arial"/>
                <w:sz w:val="21"/>
                <w:szCs w:val="21"/>
              </w:rPr>
              <w:t>公司。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如果设备使用无线电连接（</w:t>
            </w:r>
            <w:r>
              <w:rPr>
                <w:rFonts w:ascii="Arial" w:hAnsi="Arial" w:cs="Arial"/>
                <w:sz w:val="21"/>
                <w:szCs w:val="21"/>
              </w:rPr>
              <w:t xml:space="preserve">GSM </w:t>
            </w:r>
            <w:r>
              <w:rPr>
                <w:rFonts w:ascii="Arial" w:hAnsi="Arial" w:cs="Arial"/>
                <w:sz w:val="21"/>
                <w:szCs w:val="21"/>
              </w:rPr>
              <w:t>手机），则</w:t>
            </w:r>
            <w:r>
              <w:rPr>
                <w:rFonts w:ascii="Arial" w:hAnsi="Arial" w:cs="Arial"/>
                <w:sz w:val="21"/>
                <w:szCs w:val="21"/>
              </w:rPr>
              <w:t xml:space="preserve"> MCC </w:t>
            </w:r>
            <w:r>
              <w:rPr>
                <w:rFonts w:ascii="Arial" w:hAnsi="Arial" w:cs="Arial"/>
                <w:sz w:val="21"/>
                <w:szCs w:val="21"/>
              </w:rPr>
              <w:t>和</w:t>
            </w:r>
            <w:r>
              <w:rPr>
                <w:rFonts w:ascii="Arial" w:hAnsi="Arial" w:cs="Arial"/>
                <w:sz w:val="21"/>
                <w:szCs w:val="21"/>
              </w:rPr>
              <w:t xml:space="preserve"> MNC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值来自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SIM </w:t>
            </w:r>
            <w:r>
              <w:rPr>
                <w:rFonts w:ascii="Arial" w:hAnsi="Arial" w:cs="Arial"/>
                <w:sz w:val="21"/>
                <w:szCs w:val="21"/>
              </w:rPr>
              <w:t>卡。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也可以单独使用</w:t>
            </w:r>
            <w:r>
              <w:rPr>
                <w:rFonts w:ascii="Arial" w:hAnsi="Arial" w:cs="Arial"/>
                <w:sz w:val="21"/>
                <w:szCs w:val="21"/>
              </w:rPr>
              <w:t xml:space="preserve"> MCC</w:t>
            </w:r>
            <w:r>
              <w:rPr>
                <w:rFonts w:ascii="Arial" w:hAnsi="Arial" w:cs="Arial"/>
                <w:sz w:val="21"/>
                <w:szCs w:val="21"/>
              </w:rPr>
              <w:t>（例如，将国家</w:t>
            </w:r>
            <w:r>
              <w:rPr>
                <w:rFonts w:ascii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/>
                <w:sz w:val="21"/>
                <w:szCs w:val="21"/>
              </w:rPr>
              <w:t>地区特定的合法资源包括在应用中）。如果只需根据语言指定，则改用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Fonts w:ascii="Arial" w:hAnsi="Arial" w:cs="Arial"/>
                <w:sz w:val="21"/>
                <w:szCs w:val="21"/>
              </w:rPr>
              <w:t>语言和区域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限定符（稍后进行介绍）。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如果决定使用</w:t>
            </w:r>
            <w:r>
              <w:rPr>
                <w:rFonts w:ascii="Arial" w:hAnsi="Arial" w:cs="Arial"/>
                <w:sz w:val="21"/>
                <w:szCs w:val="21"/>
              </w:rPr>
              <w:t xml:space="preserve"> MCC </w:t>
            </w:r>
            <w:r>
              <w:rPr>
                <w:rFonts w:ascii="Arial" w:hAnsi="Arial" w:cs="Arial"/>
                <w:sz w:val="21"/>
                <w:szCs w:val="21"/>
              </w:rPr>
              <w:t>和</w:t>
            </w:r>
            <w:r>
              <w:rPr>
                <w:rFonts w:ascii="Arial" w:hAnsi="Arial" w:cs="Arial"/>
                <w:sz w:val="21"/>
                <w:szCs w:val="21"/>
              </w:rPr>
              <w:t xml:space="preserve"> MNC </w:t>
            </w:r>
            <w:r>
              <w:rPr>
                <w:rFonts w:ascii="Arial" w:hAnsi="Arial" w:cs="Arial"/>
                <w:sz w:val="21"/>
                <w:szCs w:val="21"/>
              </w:rPr>
              <w:t>限定符，请谨慎执行此操作并</w:t>
            </w:r>
            <w:r w:rsidR="00FB7293">
              <w:fldChar w:fldCharType="begin"/>
            </w:r>
            <w:r w:rsidR="00FB7293">
              <w:instrText xml:space="preserve"> HYPERLINK "http://lib.csdn.net/base/softwaretest" \t "_blank" \o "软件测试知识库"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测试</w:t>
            </w:r>
            <w:r w:rsidR="00FB7293">
              <w:rPr>
                <w:rStyle w:val="a7"/>
                <w:rFonts w:ascii="Arial" w:hAnsi="Arial" w:cs="Arial"/>
                <w:b/>
                <w:bCs/>
                <w:color w:val="DF3434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限定符是否按预期工作。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另请参阅配置字段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18" w:anchor="mcc" w:tgtFrame="_blank" w:history="1">
              <w:r>
                <w:rPr>
                  <w:rStyle w:val="a7"/>
                  <w:color w:val="039BE5"/>
                </w:rPr>
                <w:t>mcc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和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"mnc"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mnc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，这两个字段分别表示当前的移动国家代码和移动网络代码。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语言和区域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示例：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en</w:t>
            </w:r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fr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en-</w:t>
            </w:r>
            <w:proofErr w:type="spellStart"/>
            <w:r>
              <w:rPr>
                <w:rStyle w:val="HTML0"/>
              </w:rPr>
              <w:t>rUS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fr-rFR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fr-rCA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等等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语言通过由两个字母组成的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19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ISO 639-1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语言代码定义，（可选）后跟两个字母组成的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20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ISO 3166-1-alpha-2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区域码（前带小写字母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Style w:val="HTML0"/>
              </w:rPr>
              <w:t>r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）。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这些代码不区分大小写；</w:t>
            </w:r>
            <w:r>
              <w:rPr>
                <w:rStyle w:val="HTML0"/>
              </w:rPr>
              <w:t>r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前缀用于区分区域码。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不能单独指定区域。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如果用户更改系统设置中的语言，它有可能在应用生命周期中发生改变。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如需了解这会在运行期间给应用带来哪些影响，请参阅</w:t>
            </w:r>
            <w:r w:rsidR="00FB7293">
              <w:fldChar w:fldCharType="begin"/>
            </w:r>
            <w:r w:rsidR="00FB7293">
              <w:instrText xml:space="preserve"> HYPERLINK "http://developer.android.com/intl/zh-cn/guide/topics/resources/runtime-changes.html"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处理运行时变更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有关针对其他语言本地化应用的完整指南，请参阅</w:t>
            </w:r>
            <w:r w:rsidR="00FB7293">
              <w:fldChar w:fldCharType="begin"/>
            </w:r>
            <w:r w:rsidR="00FB7293">
              <w:instrText xml:space="preserve"> HYPERLINK "http://developer.android.com/intl/zh-cn/guide/topics/resources/localization.html"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本地化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21" w:anchor="locale" w:tgtFrame="_blank" w:history="1">
              <w:r>
                <w:rPr>
                  <w:rStyle w:val="a7"/>
                  <w:color w:val="039BE5"/>
                </w:rPr>
                <w:t>locale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配置字段，该字段表示当前的区域设置。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布局方向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ldrtl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ldltr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应用的布局方向。</w:t>
            </w:r>
            <w:proofErr w:type="spellStart"/>
            <w:r>
              <w:rPr>
                <w:rStyle w:val="HTML0"/>
              </w:rPr>
              <w:t>ldrtl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是指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Fonts w:ascii="Arial" w:hAnsi="Arial" w:cs="Arial"/>
                <w:sz w:val="21"/>
                <w:szCs w:val="21"/>
              </w:rPr>
              <w:t>布局方向从右到左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  <w:proofErr w:type="spellStart"/>
            <w:r>
              <w:rPr>
                <w:rStyle w:val="HTML0"/>
              </w:rPr>
              <w:t>ldltr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是指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Fonts w:ascii="Arial" w:hAnsi="Arial" w:cs="Arial"/>
                <w:sz w:val="21"/>
                <w:szCs w:val="21"/>
              </w:rPr>
              <w:t>布局方向从左到右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，这是默认的隐式值。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它适用于布局、图片或值等任何资源。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例如，若要针对阿拉伯语提供某种特定布局，并针对任何其他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Fonts w:ascii="Arial" w:hAnsi="Arial" w:cs="Arial"/>
                <w:sz w:val="21"/>
                <w:szCs w:val="21"/>
              </w:rPr>
              <w:t>从右到左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语言（如波斯语或希伯来语）提供某种通用布局，则可编码如下：</w:t>
            </w:r>
          </w:p>
          <w:p w:rsidR="00F57A5C" w:rsidRDefault="00F57A5C">
            <w:pPr>
              <w:pStyle w:val="HTML"/>
              <w:spacing w:line="360" w:lineRule="atLeast"/>
            </w:pPr>
            <w:r>
              <w:t>res/</w:t>
            </w:r>
          </w:p>
          <w:p w:rsidR="00F57A5C" w:rsidRDefault="00F57A5C">
            <w:pPr>
              <w:pStyle w:val="HTML"/>
              <w:spacing w:line="360" w:lineRule="atLeast"/>
              <w:rPr>
                <w:color w:val="000000"/>
              </w:rPr>
            </w:pPr>
            <w:r>
              <w:t xml:space="preserve">    layout/   </w:t>
            </w:r>
          </w:p>
          <w:p w:rsidR="00F57A5C" w:rsidRDefault="00F57A5C">
            <w:pPr>
              <w:pStyle w:val="HTML"/>
              <w:spacing w:line="360" w:lineRule="atLeast"/>
            </w:pPr>
            <w:r>
              <w:rPr>
                <w:color w:val="000000"/>
              </w:rPr>
              <w:t xml:space="preserve">        main.xml  </w:t>
            </w:r>
            <w:r>
              <w:t>(Default layout)</w:t>
            </w:r>
          </w:p>
          <w:p w:rsidR="00F57A5C" w:rsidRDefault="00F57A5C">
            <w:pPr>
              <w:pStyle w:val="HTML"/>
              <w:spacing w:line="360" w:lineRule="atLeast"/>
              <w:rPr>
                <w:color w:val="000000"/>
              </w:rPr>
            </w:pPr>
            <w:r>
              <w:t xml:space="preserve">    layout-</w:t>
            </w:r>
            <w:proofErr w:type="spellStart"/>
            <w:r>
              <w:t>ar</w:t>
            </w:r>
            <w:proofErr w:type="spellEnd"/>
            <w:r>
              <w:t xml:space="preserve">/  </w:t>
            </w:r>
          </w:p>
          <w:p w:rsidR="00F57A5C" w:rsidRDefault="00F57A5C">
            <w:pPr>
              <w:pStyle w:val="HTML"/>
              <w:spacing w:line="360" w:lineRule="atLeast"/>
            </w:pPr>
            <w:r>
              <w:rPr>
                <w:color w:val="000000"/>
              </w:rPr>
              <w:t xml:space="preserve">        main.xml  </w:t>
            </w:r>
            <w:r>
              <w:t>(Specific layout for Arabic)</w:t>
            </w:r>
          </w:p>
          <w:p w:rsidR="00F57A5C" w:rsidRDefault="00F57A5C">
            <w:pPr>
              <w:pStyle w:val="HTML"/>
              <w:spacing w:line="360" w:lineRule="atLeast"/>
              <w:rPr>
                <w:color w:val="000000"/>
              </w:rPr>
            </w:pPr>
            <w:r>
              <w:t xml:space="preserve">    layout-</w:t>
            </w:r>
            <w:proofErr w:type="spellStart"/>
            <w:r>
              <w:t>ldrtl</w:t>
            </w:r>
            <w:proofErr w:type="spellEnd"/>
            <w:r>
              <w:t xml:space="preserve">/  </w:t>
            </w:r>
          </w:p>
          <w:p w:rsidR="00F57A5C" w:rsidRDefault="00F57A5C">
            <w:pPr>
              <w:pStyle w:val="HTML"/>
              <w:spacing w:line="360" w:lineRule="atLeast"/>
            </w:pPr>
            <w:r>
              <w:rPr>
                <w:color w:val="000000"/>
              </w:rPr>
              <w:t xml:space="preserve">        main.xml  </w:t>
            </w:r>
            <w:r>
              <w:t>(Any "right-to-left" language, except</w:t>
            </w:r>
          </w:p>
          <w:p w:rsidR="00F57A5C" w:rsidRDefault="00F57A5C">
            <w:pPr>
              <w:pStyle w:val="HTML"/>
              <w:spacing w:line="360" w:lineRule="atLeast"/>
            </w:pPr>
            <w:r>
              <w:t xml:space="preserve">                  for Arabic, because the "</w:t>
            </w:r>
            <w:proofErr w:type="spellStart"/>
            <w:r>
              <w:t>ar</w:t>
            </w:r>
            <w:proofErr w:type="spellEnd"/>
            <w:r>
              <w:t>" language qualifier</w:t>
            </w:r>
          </w:p>
          <w:p w:rsidR="00F57A5C" w:rsidRDefault="00F57A5C">
            <w:pPr>
              <w:pStyle w:val="HTML"/>
              <w:spacing w:line="360" w:lineRule="atLeast"/>
            </w:pPr>
            <w:r>
              <w:t xml:space="preserve">                  </w:t>
            </w:r>
            <w:proofErr w:type="gramStart"/>
            <w:r>
              <w:t>has</w:t>
            </w:r>
            <w:proofErr w:type="gramEnd"/>
            <w:r>
              <w:t xml:space="preserve"> a higher precedence.)</w:t>
            </w:r>
          </w:p>
          <w:p w:rsidR="00F57A5C" w:rsidRDefault="00F57A5C">
            <w:pPr>
              <w:pStyle w:val="note"/>
              <w:pBdr>
                <w:left w:val="single" w:sz="18" w:space="15" w:color="66C2FF"/>
              </w:pBdr>
              <w:spacing w:before="24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sz w:val="21"/>
                <w:szCs w:val="21"/>
              </w:rPr>
              <w:t>注：</w:t>
            </w:r>
            <w:r>
              <w:rPr>
                <w:rFonts w:ascii="Arial" w:hAnsi="Arial" w:cs="Arial"/>
                <w:sz w:val="21"/>
                <w:szCs w:val="21"/>
              </w:rPr>
              <w:t>要为应用启用从右到左的布局功能，必须将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"http://developer.android.com/guide/topics/manifest/application-element.html" \l "supportsrtl" \t "_blank" </w:instrText>
            </w:r>
            <w:r w:rsidR="00FB7293">
              <w:fldChar w:fldCharType="separate"/>
            </w:r>
            <w:r>
              <w:rPr>
                <w:rStyle w:val="HTML0"/>
                <w:color w:val="039BE5"/>
              </w:rPr>
              <w:t>supportsRtl</w:t>
            </w:r>
            <w:proofErr w:type="spellEnd"/>
            <w:r w:rsidR="00FB7293">
              <w:rPr>
                <w:rStyle w:val="HTML0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设置为</w:t>
            </w:r>
            <w:r>
              <w:rPr>
                <w:rStyle w:val="HTML0"/>
              </w:rPr>
              <w:t>"true"</w:t>
            </w:r>
            <w:r>
              <w:rPr>
                <w:rFonts w:ascii="Arial" w:hAnsi="Arial" w:cs="Arial"/>
                <w:sz w:val="21"/>
                <w:szCs w:val="21"/>
              </w:rPr>
              <w:t>，并将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"http://developer.android.com/guide/topics/manifest/uses-sdk-element.html" \l "target" \t "_blank" </w:instrText>
            </w:r>
            <w:r w:rsidR="00FB7293">
              <w:fldChar w:fldCharType="separate"/>
            </w:r>
            <w:r>
              <w:rPr>
                <w:rStyle w:val="HTML0"/>
                <w:color w:val="039BE5"/>
              </w:rPr>
              <w:t>targetSdkVersion</w:t>
            </w:r>
            <w:proofErr w:type="spellEnd"/>
            <w:r w:rsidR="00FB7293">
              <w:rPr>
                <w:rStyle w:val="HTML0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设置为</w:t>
            </w:r>
            <w:r>
              <w:rPr>
                <w:rFonts w:ascii="Arial" w:hAnsi="Arial" w:cs="Arial"/>
                <w:sz w:val="21"/>
                <w:szCs w:val="21"/>
              </w:rPr>
              <w:t xml:space="preserve"> 17 </w:t>
            </w:r>
            <w:r>
              <w:rPr>
                <w:rFonts w:ascii="Arial" w:hAnsi="Arial" w:cs="Arial"/>
                <w:sz w:val="21"/>
                <w:szCs w:val="21"/>
              </w:rPr>
              <w:t>或更高。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此项为</w:t>
            </w:r>
            <w:r>
              <w:rPr>
                <w:rFonts w:ascii="Arial" w:hAnsi="Arial" w:cs="Arial"/>
                <w:sz w:val="21"/>
                <w:szCs w:val="21"/>
              </w:rPr>
              <w:t xml:space="preserve">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17 </w:t>
            </w:r>
            <w:r>
              <w:rPr>
                <w:rFonts w:ascii="Arial" w:hAnsi="Arial" w:cs="Arial"/>
                <w:sz w:val="21"/>
                <w:szCs w:val="21"/>
              </w:rPr>
              <w:t>中新增配置。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smallestWidth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sw</w:t>
            </w:r>
            <w:proofErr w:type="spellEnd"/>
            <w:r>
              <w:rPr>
                <w:rStyle w:val="HTML0"/>
              </w:rPr>
              <w:t>&lt;N&gt;</w:t>
            </w:r>
            <w:proofErr w:type="spellStart"/>
            <w:r>
              <w:rPr>
                <w:rStyle w:val="HTML0"/>
              </w:rPr>
              <w:t>dp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示例：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sw320dp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sw600dp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sw720dp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等等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屏幕的基本尺寸，由可用屏幕区域的最小尺寸指定。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具体来说，设备的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是屏幕可用高度和宽度的最小尺寸（您也可以将其视为屏幕的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Fonts w:ascii="Arial" w:hAnsi="Arial" w:cs="Arial"/>
                <w:sz w:val="21"/>
                <w:szCs w:val="21"/>
              </w:rPr>
              <w:t>最小可能宽度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）。无论屏幕的当前方向如何，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您均可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使用此限定符确保应用</w:t>
            </w:r>
            <w:r>
              <w:rPr>
                <w:rFonts w:ascii="Arial" w:hAnsi="Arial" w:cs="Arial"/>
                <w:sz w:val="21"/>
                <w:szCs w:val="21"/>
              </w:rPr>
              <w:t xml:space="preserve"> UI </w:t>
            </w:r>
            <w:r>
              <w:rPr>
                <w:rFonts w:ascii="Arial" w:hAnsi="Arial" w:cs="Arial"/>
                <w:sz w:val="21"/>
                <w:szCs w:val="21"/>
              </w:rPr>
              <w:t>的可用宽度至少为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HTML0"/>
              </w:rPr>
              <w:t>&lt;N&gt;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例如，如果布局要求屏幕区域的最小尺寸始终至少为</w:t>
            </w:r>
            <w:r>
              <w:rPr>
                <w:rFonts w:ascii="Arial" w:hAnsi="Arial" w:cs="Arial"/>
                <w:sz w:val="21"/>
                <w:szCs w:val="21"/>
              </w:rPr>
              <w:t xml:space="preserve"> 600dp</w:t>
            </w:r>
            <w:r>
              <w:rPr>
                <w:rFonts w:ascii="Arial" w:hAnsi="Arial" w:cs="Arial"/>
                <w:sz w:val="21"/>
                <w:szCs w:val="21"/>
              </w:rPr>
              <w:t>，则可使用此限定符创建布局资源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HTML0"/>
              </w:rPr>
              <w:t>res/layout-sw600dp/</w:t>
            </w:r>
            <w:r>
              <w:rPr>
                <w:rFonts w:ascii="Arial" w:hAnsi="Arial" w:cs="Arial"/>
                <w:sz w:val="21"/>
                <w:szCs w:val="21"/>
              </w:rPr>
              <w:t>。仅当可用屏幕的最小尺寸至少为</w:t>
            </w:r>
            <w:r>
              <w:rPr>
                <w:rFonts w:ascii="Arial" w:hAnsi="Arial" w:cs="Arial"/>
                <w:sz w:val="21"/>
                <w:szCs w:val="21"/>
              </w:rPr>
              <w:t xml:space="preserve"> 600dp </w:t>
            </w:r>
            <w:r>
              <w:rPr>
                <w:rFonts w:ascii="Arial" w:hAnsi="Arial" w:cs="Arial"/>
                <w:sz w:val="21"/>
                <w:szCs w:val="21"/>
              </w:rPr>
              <w:t>时，系统才会使用这些资源，而不考虑</w:t>
            </w:r>
            <w:r>
              <w:rPr>
                <w:rFonts w:ascii="Arial" w:hAnsi="Arial" w:cs="Arial"/>
                <w:sz w:val="21"/>
                <w:szCs w:val="21"/>
              </w:rPr>
              <w:t xml:space="preserve"> 600dp </w:t>
            </w:r>
            <w:r>
              <w:rPr>
                <w:rFonts w:ascii="Arial" w:hAnsi="Arial" w:cs="Arial"/>
                <w:sz w:val="21"/>
                <w:szCs w:val="21"/>
              </w:rPr>
              <w:t>所代表的边是用户所认为的高度还是宽度。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是设备的固定屏幕尺寸特性；设备的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不会随屏幕方向的变化而改变。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设备的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将屏幕装饰元素和系统</w:t>
            </w:r>
            <w:r>
              <w:rPr>
                <w:rFonts w:ascii="Arial" w:hAnsi="Arial" w:cs="Arial"/>
                <w:sz w:val="21"/>
                <w:szCs w:val="21"/>
              </w:rPr>
              <w:t xml:space="preserve"> UI </w:t>
            </w:r>
            <w:r>
              <w:rPr>
                <w:rFonts w:ascii="Arial" w:hAnsi="Arial" w:cs="Arial"/>
                <w:sz w:val="21"/>
                <w:szCs w:val="21"/>
              </w:rPr>
              <w:t>考虑在内。例如，如果设备的屏幕上有一些永久性</w:t>
            </w:r>
            <w:r>
              <w:rPr>
                <w:rFonts w:ascii="Arial" w:hAnsi="Arial" w:cs="Arial"/>
                <w:sz w:val="21"/>
                <w:szCs w:val="21"/>
              </w:rPr>
              <w:t xml:space="preserve"> UI </w:t>
            </w:r>
            <w:r>
              <w:rPr>
                <w:rFonts w:ascii="Arial" w:hAnsi="Arial" w:cs="Arial"/>
                <w:sz w:val="21"/>
                <w:szCs w:val="21"/>
              </w:rPr>
              <w:t>元素占据沿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轴的空间，则系统会声明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小于实际屏幕尺寸，因为这些屏幕像素不适用于您的</w:t>
            </w:r>
            <w:r>
              <w:rPr>
                <w:rFonts w:ascii="Arial" w:hAnsi="Arial" w:cs="Arial"/>
                <w:sz w:val="21"/>
                <w:szCs w:val="21"/>
              </w:rPr>
              <w:t xml:space="preserve"> UI</w:t>
            </w:r>
            <w:r>
              <w:rPr>
                <w:rFonts w:ascii="Arial" w:hAnsi="Arial" w:cs="Arial"/>
                <w:sz w:val="21"/>
                <w:szCs w:val="21"/>
              </w:rPr>
              <w:t>。因此，使用的值应该是布局所需要的实际最小尺寸（通常，无论屏幕的当前方向如何，此值都是布局支持的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Fonts w:ascii="Arial" w:hAnsi="Arial" w:cs="Arial"/>
                <w:sz w:val="21"/>
                <w:szCs w:val="21"/>
              </w:rPr>
              <w:t>最小宽度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）。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以下是一些可用于普通屏幕尺寸的值：</w:t>
            </w:r>
          </w:p>
          <w:p w:rsidR="00F57A5C" w:rsidRDefault="00F57A5C" w:rsidP="00F57A5C">
            <w:pPr>
              <w:widowControl/>
              <w:numPr>
                <w:ilvl w:val="0"/>
                <w:numId w:val="19"/>
              </w:numPr>
              <w:spacing w:after="180" w:line="360" w:lineRule="atLeast"/>
              <w:ind w:left="3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320</w:t>
            </w:r>
            <w:r>
              <w:rPr>
                <w:rFonts w:ascii="Arial" w:hAnsi="Arial" w:cs="Arial"/>
                <w:szCs w:val="21"/>
              </w:rPr>
              <w:t>，适用于屏幕配置如下的设备：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  <w:p w:rsidR="00F57A5C" w:rsidRDefault="00F57A5C" w:rsidP="00F57A5C">
            <w:pPr>
              <w:widowControl/>
              <w:numPr>
                <w:ilvl w:val="1"/>
                <w:numId w:val="19"/>
              </w:numPr>
              <w:spacing w:after="180" w:line="360" w:lineRule="atLeast"/>
              <w:ind w:left="6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 xml:space="preserve">240x320 </w:t>
            </w:r>
            <w:proofErr w:type="spellStart"/>
            <w:r>
              <w:rPr>
                <w:rFonts w:ascii="Arial" w:hAnsi="Arial" w:cs="Arial"/>
                <w:szCs w:val="21"/>
              </w:rPr>
              <w:t>ldpi</w:t>
            </w:r>
            <w:proofErr w:type="spellEnd"/>
            <w:r>
              <w:rPr>
                <w:rFonts w:ascii="Arial" w:hAnsi="Arial" w:cs="Arial"/>
                <w:szCs w:val="21"/>
              </w:rPr>
              <w:t>（</w:t>
            </w:r>
            <w:r>
              <w:rPr>
                <w:rFonts w:ascii="Arial" w:hAnsi="Arial" w:cs="Arial"/>
                <w:szCs w:val="21"/>
              </w:rPr>
              <w:t xml:space="preserve">QVGA </w:t>
            </w:r>
            <w:r>
              <w:rPr>
                <w:rFonts w:ascii="Arial" w:hAnsi="Arial" w:cs="Arial"/>
                <w:szCs w:val="21"/>
              </w:rPr>
              <w:t>手机）</w:t>
            </w:r>
          </w:p>
          <w:p w:rsidR="00F57A5C" w:rsidRDefault="00F57A5C" w:rsidP="00F57A5C">
            <w:pPr>
              <w:widowControl/>
              <w:numPr>
                <w:ilvl w:val="1"/>
                <w:numId w:val="19"/>
              </w:numPr>
              <w:spacing w:after="180" w:line="360" w:lineRule="atLeast"/>
              <w:ind w:left="6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320x480 </w:t>
            </w:r>
            <w:proofErr w:type="spellStart"/>
            <w:r>
              <w:rPr>
                <w:rFonts w:ascii="Arial" w:hAnsi="Arial" w:cs="Arial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Cs w:val="21"/>
              </w:rPr>
              <w:t>（手机）</w:t>
            </w:r>
          </w:p>
          <w:p w:rsidR="00F57A5C" w:rsidRDefault="00F57A5C" w:rsidP="00F57A5C">
            <w:pPr>
              <w:widowControl/>
              <w:numPr>
                <w:ilvl w:val="1"/>
                <w:numId w:val="19"/>
              </w:numPr>
              <w:spacing w:line="360" w:lineRule="atLeast"/>
              <w:ind w:left="6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480x800 </w:t>
            </w:r>
            <w:proofErr w:type="spellStart"/>
            <w:r>
              <w:rPr>
                <w:rFonts w:ascii="Arial" w:hAnsi="Arial" w:cs="Arial"/>
                <w:szCs w:val="21"/>
              </w:rPr>
              <w:t>hdpi</w:t>
            </w:r>
            <w:proofErr w:type="spellEnd"/>
            <w:r>
              <w:rPr>
                <w:rFonts w:ascii="Arial" w:hAnsi="Arial" w:cs="Arial"/>
                <w:szCs w:val="21"/>
              </w:rPr>
              <w:t>（高密度手机）</w:t>
            </w:r>
          </w:p>
          <w:p w:rsidR="00F57A5C" w:rsidRDefault="00F57A5C" w:rsidP="00F57A5C">
            <w:pPr>
              <w:widowControl/>
              <w:numPr>
                <w:ilvl w:val="0"/>
                <w:numId w:val="19"/>
              </w:numPr>
              <w:spacing w:after="180" w:line="360" w:lineRule="atLeast"/>
              <w:ind w:left="3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480</w:t>
            </w:r>
            <w:r>
              <w:rPr>
                <w:rFonts w:ascii="Arial" w:hAnsi="Arial" w:cs="Arial"/>
                <w:szCs w:val="21"/>
              </w:rPr>
              <w:t>，适用于</w:t>
            </w:r>
            <w:r>
              <w:rPr>
                <w:rFonts w:ascii="Arial" w:hAnsi="Arial" w:cs="Arial"/>
                <w:szCs w:val="21"/>
              </w:rPr>
              <w:t xml:space="preserve"> 480x800 </w:t>
            </w:r>
            <w:proofErr w:type="spellStart"/>
            <w:r>
              <w:rPr>
                <w:rFonts w:ascii="Arial" w:hAnsi="Arial" w:cs="Arial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之类的屏幕（平板电脑</w:t>
            </w:r>
            <w:r>
              <w:rPr>
                <w:rFonts w:ascii="Arial" w:hAnsi="Arial" w:cs="Arial"/>
                <w:szCs w:val="21"/>
              </w:rPr>
              <w:t>/</w:t>
            </w:r>
            <w:r>
              <w:rPr>
                <w:rFonts w:ascii="Arial" w:hAnsi="Arial" w:cs="Arial"/>
                <w:szCs w:val="21"/>
              </w:rPr>
              <w:t>手机）。</w:t>
            </w:r>
          </w:p>
          <w:p w:rsidR="00F57A5C" w:rsidRDefault="00F57A5C" w:rsidP="00F57A5C">
            <w:pPr>
              <w:widowControl/>
              <w:numPr>
                <w:ilvl w:val="0"/>
                <w:numId w:val="19"/>
              </w:numPr>
              <w:spacing w:after="180" w:line="360" w:lineRule="atLeast"/>
              <w:ind w:left="3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600</w:t>
            </w:r>
            <w:r>
              <w:rPr>
                <w:rFonts w:ascii="Arial" w:hAnsi="Arial" w:cs="Arial"/>
                <w:szCs w:val="21"/>
              </w:rPr>
              <w:t>，适用于</w:t>
            </w:r>
            <w:r>
              <w:rPr>
                <w:rFonts w:ascii="Arial" w:hAnsi="Arial" w:cs="Arial"/>
                <w:szCs w:val="21"/>
              </w:rPr>
              <w:t xml:space="preserve"> 600x1024 </w:t>
            </w:r>
            <w:proofErr w:type="spellStart"/>
            <w:r>
              <w:rPr>
                <w:rFonts w:ascii="Arial" w:hAnsi="Arial" w:cs="Arial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之类的屏幕（</w:t>
            </w:r>
            <w:r>
              <w:rPr>
                <w:rFonts w:ascii="Arial" w:hAnsi="Arial" w:cs="Arial"/>
                <w:szCs w:val="21"/>
              </w:rPr>
              <w:t xml:space="preserve">7 </w:t>
            </w:r>
            <w:r>
              <w:rPr>
                <w:rFonts w:ascii="Arial" w:hAnsi="Arial" w:cs="Arial"/>
                <w:szCs w:val="21"/>
              </w:rPr>
              <w:t>英寸平板电脑）。</w:t>
            </w:r>
          </w:p>
          <w:p w:rsidR="00F57A5C" w:rsidRDefault="00F57A5C" w:rsidP="00F57A5C">
            <w:pPr>
              <w:widowControl/>
              <w:numPr>
                <w:ilvl w:val="0"/>
                <w:numId w:val="19"/>
              </w:numPr>
              <w:spacing w:line="360" w:lineRule="atLeast"/>
              <w:ind w:left="3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720</w:t>
            </w:r>
            <w:r>
              <w:rPr>
                <w:rFonts w:ascii="Arial" w:hAnsi="Arial" w:cs="Arial"/>
                <w:szCs w:val="21"/>
              </w:rPr>
              <w:t>，适用于</w:t>
            </w:r>
            <w:r>
              <w:rPr>
                <w:rFonts w:ascii="Arial" w:hAnsi="Arial" w:cs="Arial"/>
                <w:szCs w:val="21"/>
              </w:rPr>
              <w:t xml:space="preserve"> 720x1280 </w:t>
            </w:r>
            <w:proofErr w:type="spellStart"/>
            <w:r>
              <w:rPr>
                <w:rFonts w:ascii="Arial" w:hAnsi="Arial" w:cs="Arial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之类的屏幕（</w:t>
            </w:r>
            <w:r>
              <w:rPr>
                <w:rFonts w:ascii="Arial" w:hAnsi="Arial" w:cs="Arial"/>
                <w:szCs w:val="21"/>
              </w:rPr>
              <w:t xml:space="preserve">10 </w:t>
            </w:r>
            <w:r>
              <w:rPr>
                <w:rFonts w:ascii="Arial" w:hAnsi="Arial" w:cs="Arial"/>
                <w:szCs w:val="21"/>
              </w:rPr>
              <w:t>英寸平板电脑）。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应用为多个资源目录提供不同的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限定符值时，系统会使用最接近（但未超出）设备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的值。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此项为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13 </w:t>
            </w:r>
            <w:r>
              <w:rPr>
                <w:rFonts w:ascii="Arial" w:hAnsi="Arial" w:cs="Arial"/>
                <w:sz w:val="21"/>
                <w:szCs w:val="21"/>
              </w:rPr>
              <w:t>中新增配置。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"http://developer.android.com/guide/topics/manifest/supports-screens-element.html" \l "requiresSmallest" \t "_blank" </w:instrText>
            </w:r>
            <w:r w:rsidR="00FB7293">
              <w:fldChar w:fldCharType="separate"/>
            </w:r>
            <w:r>
              <w:rPr>
                <w:rStyle w:val="HTML0"/>
                <w:color w:val="039BE5"/>
              </w:rPr>
              <w:t>android:requiresSmallestWidthDp</w:t>
            </w:r>
            <w:proofErr w:type="spellEnd"/>
            <w:r w:rsidR="00FB7293">
              <w:rPr>
                <w:rStyle w:val="HTML0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属性和</w:t>
            </w:r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"smallestScreenWidthDp"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smallestScreenWidthDp</w:t>
            </w:r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配置字段，前者声明与应用兼容的最小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；后者存放设备的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smallestWidth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值。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如需了解有关设计不同屏幕和使用此限定符的详细信息，请参阅</w:t>
            </w:r>
            <w:hyperlink r:id="rId22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支持多个屏幕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开发者指南。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可用宽度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w&lt;N&gt;</w:t>
            </w:r>
            <w:proofErr w:type="spellStart"/>
            <w:r>
              <w:rPr>
                <w:rStyle w:val="HTML0"/>
              </w:rPr>
              <w:t>dp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示例：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w720dp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w1024dp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等等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指定资源应该使用的最小可用屏幕宽度，以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>
              <w:rPr>
                <w:rStyle w:val="HTML0"/>
              </w:rPr>
              <w:t>dp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为单位，由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HTML0"/>
              </w:rPr>
              <w:t>&lt;N&gt;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值定义。在横向和纵向之间切换时，为了匹配当前实际宽度，此配置值也会随之发生变化。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应用为多个资源目录提供不同的此配置值时，系统会使用最接近（但未超出）设备当前屏幕宽度的值。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此处的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值考虑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到了屏幕装饰元素，因此如果设备显示屏的左边缘或右边缘上有一些永久性</w:t>
            </w:r>
            <w:r>
              <w:rPr>
                <w:rFonts w:ascii="Arial" w:hAnsi="Arial" w:cs="Arial"/>
                <w:sz w:val="21"/>
                <w:szCs w:val="21"/>
              </w:rPr>
              <w:t xml:space="preserve"> UI </w:t>
            </w:r>
            <w:r>
              <w:rPr>
                <w:rFonts w:ascii="Arial" w:hAnsi="Arial" w:cs="Arial"/>
                <w:sz w:val="21"/>
                <w:szCs w:val="21"/>
              </w:rPr>
              <w:t>元素，考虑到这些</w:t>
            </w:r>
            <w:r>
              <w:rPr>
                <w:rFonts w:ascii="Arial" w:hAnsi="Arial" w:cs="Arial"/>
                <w:sz w:val="21"/>
                <w:szCs w:val="21"/>
              </w:rPr>
              <w:t xml:space="preserve"> UI </w:t>
            </w:r>
            <w:r>
              <w:rPr>
                <w:rFonts w:ascii="Arial" w:hAnsi="Arial" w:cs="Arial"/>
                <w:sz w:val="21"/>
                <w:szCs w:val="21"/>
              </w:rPr>
              <w:t>元素，它会使用小于实际屏幕尺寸的宽度值，这样会减少应用的可用空间。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此项为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13 </w:t>
            </w:r>
            <w:r>
              <w:rPr>
                <w:rFonts w:ascii="Arial" w:hAnsi="Arial" w:cs="Arial"/>
                <w:sz w:val="21"/>
                <w:szCs w:val="21"/>
              </w:rPr>
              <w:t>中新增配置。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"screenWidthDp"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screenWidthDp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配置字段，该字段存放当前屏幕宽度。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如需了解有关设计不同屏幕和使用此限定符的详细信息，请参阅</w:t>
            </w:r>
            <w:hyperlink r:id="rId23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支持多个屏幕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开发者指南。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可用高度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h&lt;N&gt;</w:t>
            </w:r>
            <w:proofErr w:type="spellStart"/>
            <w:r>
              <w:rPr>
                <w:rStyle w:val="HTML0"/>
              </w:rPr>
              <w:t>dp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示例：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h720dp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h1024dp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等等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指定资源应该使用的最小可用屏幕高度，以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为单位，由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HTML0"/>
              </w:rPr>
              <w:t>&lt;N&gt;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值定义。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在横向和纵向之间切换时，为了匹配当前实际高度，此配置值也会随之发生变化。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应用为多个资源目录提供不同的此配置值时，系统会使用最接近（但未超出）设备当前屏幕高度的值。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此处的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值考虑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到了屏幕装饰元素，因此如果设备显示屏的上边缘或下边缘有一些永久性</w:t>
            </w:r>
            <w:r>
              <w:rPr>
                <w:rFonts w:ascii="Arial" w:hAnsi="Arial" w:cs="Arial"/>
                <w:sz w:val="21"/>
                <w:szCs w:val="21"/>
              </w:rPr>
              <w:t xml:space="preserve"> UI </w:t>
            </w:r>
            <w:r>
              <w:rPr>
                <w:rFonts w:ascii="Arial" w:hAnsi="Arial" w:cs="Arial"/>
                <w:sz w:val="21"/>
                <w:szCs w:val="21"/>
              </w:rPr>
              <w:t>元素，考虑到这些</w:t>
            </w:r>
            <w:r>
              <w:rPr>
                <w:rFonts w:ascii="Arial" w:hAnsi="Arial" w:cs="Arial"/>
                <w:sz w:val="21"/>
                <w:szCs w:val="21"/>
              </w:rPr>
              <w:t xml:space="preserve"> UI </w:t>
            </w:r>
            <w:r>
              <w:rPr>
                <w:rFonts w:ascii="Arial" w:hAnsi="Arial" w:cs="Arial"/>
                <w:sz w:val="21"/>
                <w:szCs w:val="21"/>
              </w:rPr>
              <w:t>元素，同时为减少应用的可用空间，它会使用小于实际屏幕尺寸的高度值。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lastRenderedPageBreak/>
              <w:t>非固定的屏幕装饰元素（例如，全屏时可隐藏的手机状态栏）并不在考虑范围内，标题栏或操作栏等窗口装饰也不在考虑范围内，因此应用必须准备好处理稍小于其所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指定值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的空间。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此项为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13 </w:t>
            </w:r>
            <w:r>
              <w:rPr>
                <w:rFonts w:ascii="Arial" w:hAnsi="Arial" w:cs="Arial"/>
                <w:sz w:val="21"/>
                <w:szCs w:val="21"/>
              </w:rPr>
              <w:t>中新增配置。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"screenHeightDp"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screenHeightDp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配置字段，该字段存放当前屏幕宽度。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如需了解有关设计不同屏幕和使用此限定符的详细信息，请参阅</w:t>
            </w:r>
            <w:hyperlink r:id="rId24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支持多个屏幕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开发者指南。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屏幕尺寸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small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normal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large</w:t>
            </w:r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xlarge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0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small</w:t>
            </w:r>
            <w:r>
              <w:rPr>
                <w:rFonts w:ascii="Arial" w:hAnsi="Arial" w:cs="Arial"/>
                <w:szCs w:val="21"/>
              </w:rPr>
              <w:t>：尺寸类似于低密度</w:t>
            </w:r>
            <w:r>
              <w:rPr>
                <w:rFonts w:ascii="Arial" w:hAnsi="Arial" w:cs="Arial"/>
                <w:szCs w:val="21"/>
              </w:rPr>
              <w:t xml:space="preserve"> QVGA </w:t>
            </w:r>
            <w:r>
              <w:rPr>
                <w:rFonts w:ascii="Arial" w:hAnsi="Arial" w:cs="Arial"/>
                <w:szCs w:val="21"/>
              </w:rPr>
              <w:t>屏幕的屏幕。小屏幕的最小布局尺寸约为</w:t>
            </w:r>
            <w:r>
              <w:rPr>
                <w:rFonts w:ascii="Arial" w:hAnsi="Arial" w:cs="Arial"/>
                <w:szCs w:val="21"/>
              </w:rPr>
              <w:t xml:space="preserve"> 320x426 </w:t>
            </w:r>
            <w:proofErr w:type="spellStart"/>
            <w:r>
              <w:rPr>
                <w:rFonts w:ascii="Arial" w:hAnsi="Arial" w:cs="Arial"/>
                <w:szCs w:val="21"/>
              </w:rPr>
              <w:t>dp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单位。例如，</w:t>
            </w:r>
            <w:r>
              <w:rPr>
                <w:rFonts w:ascii="Arial" w:hAnsi="Arial" w:cs="Arial"/>
                <w:szCs w:val="21"/>
              </w:rPr>
              <w:t xml:space="preserve">QVGA </w:t>
            </w:r>
            <w:r>
              <w:rPr>
                <w:rFonts w:ascii="Arial" w:hAnsi="Arial" w:cs="Arial"/>
                <w:szCs w:val="21"/>
              </w:rPr>
              <w:t>低密度屏幕和</w:t>
            </w:r>
            <w:r>
              <w:rPr>
                <w:rFonts w:ascii="Arial" w:hAnsi="Arial" w:cs="Arial"/>
                <w:szCs w:val="21"/>
              </w:rPr>
              <w:t xml:space="preserve"> VGA </w:t>
            </w:r>
            <w:r>
              <w:rPr>
                <w:rFonts w:ascii="Arial" w:hAnsi="Arial" w:cs="Arial"/>
                <w:szCs w:val="21"/>
              </w:rPr>
              <w:t>高密度屏幕。</w:t>
            </w:r>
          </w:p>
          <w:p w:rsidR="00F57A5C" w:rsidRDefault="00F57A5C" w:rsidP="00F57A5C">
            <w:pPr>
              <w:widowControl/>
              <w:numPr>
                <w:ilvl w:val="0"/>
                <w:numId w:val="20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normal</w:t>
            </w:r>
            <w:r>
              <w:rPr>
                <w:rFonts w:ascii="Arial" w:hAnsi="Arial" w:cs="Arial"/>
                <w:szCs w:val="21"/>
              </w:rPr>
              <w:t>：尺寸类似于中等密度</w:t>
            </w:r>
            <w:r>
              <w:rPr>
                <w:rFonts w:ascii="Arial" w:hAnsi="Arial" w:cs="Arial"/>
                <w:szCs w:val="21"/>
              </w:rPr>
              <w:t xml:space="preserve"> HVGA </w:t>
            </w:r>
            <w:r>
              <w:rPr>
                <w:rFonts w:ascii="Arial" w:hAnsi="Arial" w:cs="Arial"/>
                <w:szCs w:val="21"/>
              </w:rPr>
              <w:t>屏幕的屏幕。标准屏幕的最小布局尺寸约为</w:t>
            </w:r>
            <w:r>
              <w:rPr>
                <w:rFonts w:ascii="Arial" w:hAnsi="Arial" w:cs="Arial"/>
                <w:szCs w:val="21"/>
              </w:rPr>
              <w:t xml:space="preserve"> 320x470 </w:t>
            </w:r>
            <w:proofErr w:type="spellStart"/>
            <w:r>
              <w:rPr>
                <w:rFonts w:ascii="Arial" w:hAnsi="Arial" w:cs="Arial"/>
                <w:szCs w:val="21"/>
              </w:rPr>
              <w:t>dp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单位。例如，</w:t>
            </w:r>
            <w:r>
              <w:rPr>
                <w:rFonts w:ascii="Arial" w:hAnsi="Arial" w:cs="Arial"/>
                <w:szCs w:val="21"/>
              </w:rPr>
              <w:t xml:space="preserve">WQVGA </w:t>
            </w:r>
            <w:r>
              <w:rPr>
                <w:rFonts w:ascii="Arial" w:hAnsi="Arial" w:cs="Arial"/>
                <w:szCs w:val="21"/>
              </w:rPr>
              <w:t>低密度屏幕、</w:t>
            </w:r>
            <w:r>
              <w:rPr>
                <w:rFonts w:ascii="Arial" w:hAnsi="Arial" w:cs="Arial"/>
                <w:szCs w:val="21"/>
              </w:rPr>
              <w:t xml:space="preserve">HVGA </w:t>
            </w:r>
            <w:r>
              <w:rPr>
                <w:rFonts w:ascii="Arial" w:hAnsi="Arial" w:cs="Arial"/>
                <w:szCs w:val="21"/>
              </w:rPr>
              <w:t>中等密度屏幕、</w:t>
            </w:r>
            <w:r>
              <w:rPr>
                <w:rFonts w:ascii="Arial" w:hAnsi="Arial" w:cs="Arial"/>
                <w:szCs w:val="21"/>
              </w:rPr>
              <w:t xml:space="preserve">WVGA </w:t>
            </w:r>
            <w:r>
              <w:rPr>
                <w:rFonts w:ascii="Arial" w:hAnsi="Arial" w:cs="Arial"/>
                <w:szCs w:val="21"/>
              </w:rPr>
              <w:t>高密度屏幕。</w:t>
            </w:r>
          </w:p>
          <w:p w:rsidR="00F57A5C" w:rsidRDefault="00F57A5C" w:rsidP="00F57A5C">
            <w:pPr>
              <w:widowControl/>
              <w:numPr>
                <w:ilvl w:val="0"/>
                <w:numId w:val="20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large</w:t>
            </w:r>
            <w:r>
              <w:rPr>
                <w:rFonts w:ascii="Arial" w:hAnsi="Arial" w:cs="Arial"/>
                <w:szCs w:val="21"/>
              </w:rPr>
              <w:t>：尺寸类似于中等密度</w:t>
            </w:r>
            <w:r>
              <w:rPr>
                <w:rFonts w:ascii="Arial" w:hAnsi="Arial" w:cs="Arial"/>
                <w:szCs w:val="21"/>
              </w:rPr>
              <w:t xml:space="preserve"> VGA </w:t>
            </w:r>
            <w:r>
              <w:rPr>
                <w:rFonts w:ascii="Arial" w:hAnsi="Arial" w:cs="Arial"/>
                <w:szCs w:val="21"/>
              </w:rPr>
              <w:t>屏幕的屏幕。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大屏幕的最小布局尺寸约为</w:t>
            </w:r>
            <w:r>
              <w:rPr>
                <w:rFonts w:ascii="Arial" w:hAnsi="Arial" w:cs="Arial"/>
                <w:szCs w:val="21"/>
              </w:rPr>
              <w:t xml:space="preserve"> 480x640 </w:t>
            </w:r>
            <w:proofErr w:type="spellStart"/>
            <w:r>
              <w:rPr>
                <w:rFonts w:ascii="Arial" w:hAnsi="Arial" w:cs="Arial"/>
                <w:szCs w:val="21"/>
              </w:rPr>
              <w:t>dp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单位。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例如，</w:t>
            </w:r>
            <w:r>
              <w:rPr>
                <w:rFonts w:ascii="Arial" w:hAnsi="Arial" w:cs="Arial"/>
                <w:szCs w:val="21"/>
              </w:rPr>
              <w:t xml:space="preserve">VGA </w:t>
            </w:r>
            <w:r>
              <w:rPr>
                <w:rFonts w:ascii="Arial" w:hAnsi="Arial" w:cs="Arial"/>
                <w:szCs w:val="21"/>
              </w:rPr>
              <w:t>和</w:t>
            </w:r>
            <w:r>
              <w:rPr>
                <w:rFonts w:ascii="Arial" w:hAnsi="Arial" w:cs="Arial"/>
                <w:szCs w:val="21"/>
              </w:rPr>
              <w:t xml:space="preserve"> WVGA </w:t>
            </w:r>
            <w:r>
              <w:rPr>
                <w:rFonts w:ascii="Arial" w:hAnsi="Arial" w:cs="Arial"/>
                <w:szCs w:val="21"/>
              </w:rPr>
              <w:t>中等密度屏幕。</w:t>
            </w:r>
          </w:p>
          <w:p w:rsidR="00F57A5C" w:rsidRDefault="00F57A5C" w:rsidP="00F57A5C">
            <w:pPr>
              <w:widowControl/>
              <w:numPr>
                <w:ilvl w:val="0"/>
                <w:numId w:val="20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xlarge</w:t>
            </w:r>
            <w:proofErr w:type="spellEnd"/>
            <w:r>
              <w:rPr>
                <w:rFonts w:ascii="Arial" w:hAnsi="Arial" w:cs="Arial"/>
                <w:szCs w:val="21"/>
              </w:rPr>
              <w:t>：明显大于传统中等密度</w:t>
            </w:r>
            <w:r>
              <w:rPr>
                <w:rFonts w:ascii="Arial" w:hAnsi="Arial" w:cs="Arial"/>
                <w:szCs w:val="21"/>
              </w:rPr>
              <w:t xml:space="preserve"> HVGA </w:t>
            </w:r>
            <w:r>
              <w:rPr>
                <w:rFonts w:ascii="Arial" w:hAnsi="Arial" w:cs="Arial"/>
                <w:szCs w:val="21"/>
              </w:rPr>
              <w:t>屏幕的屏幕。超大屏幕的最小布局尺寸约为</w:t>
            </w:r>
            <w:r>
              <w:rPr>
                <w:rFonts w:ascii="Arial" w:hAnsi="Arial" w:cs="Arial"/>
                <w:szCs w:val="21"/>
              </w:rPr>
              <w:t xml:space="preserve"> 720x960 </w:t>
            </w:r>
            <w:proofErr w:type="spellStart"/>
            <w:r>
              <w:rPr>
                <w:rFonts w:ascii="Arial" w:hAnsi="Arial" w:cs="Arial"/>
                <w:szCs w:val="21"/>
              </w:rPr>
              <w:t>dp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单位。在大多数情况下，屏幕超大的设备体积过大，不能放进口袋，最常见的是平板式设备。</w:t>
            </w:r>
            <w:r>
              <w:rPr>
                <w:rFonts w:ascii="Arial" w:hAnsi="Arial" w:cs="Arial"/>
                <w:szCs w:val="21"/>
              </w:rPr>
              <w:t> </w:t>
            </w:r>
            <w:r>
              <w:rPr>
                <w:rFonts w:ascii="Arial" w:hAnsi="Arial" w:cs="Arial"/>
                <w:szCs w:val="21"/>
              </w:rPr>
              <w:t>此项为</w:t>
            </w:r>
            <w:r>
              <w:rPr>
                <w:rFonts w:ascii="Arial" w:hAnsi="Arial" w:cs="Arial"/>
                <w:szCs w:val="21"/>
              </w:rPr>
              <w:t xml:space="preserve"> API </w:t>
            </w:r>
            <w:r>
              <w:rPr>
                <w:rFonts w:ascii="Arial" w:hAnsi="Arial" w:cs="Arial"/>
                <w:szCs w:val="21"/>
              </w:rPr>
              <w:t>级别</w:t>
            </w:r>
            <w:r>
              <w:rPr>
                <w:rFonts w:ascii="Arial" w:hAnsi="Arial" w:cs="Arial"/>
                <w:szCs w:val="21"/>
              </w:rPr>
              <w:t xml:space="preserve"> 9 </w:t>
            </w:r>
            <w:r>
              <w:rPr>
                <w:rFonts w:ascii="Arial" w:hAnsi="Arial" w:cs="Arial"/>
                <w:szCs w:val="21"/>
              </w:rPr>
              <w:t>中新增配置。</w:t>
            </w:r>
          </w:p>
          <w:p w:rsidR="00F57A5C" w:rsidRDefault="00F57A5C">
            <w:pPr>
              <w:pStyle w:val="note"/>
              <w:pBdr>
                <w:left w:val="single" w:sz="18" w:space="15" w:color="66C2FF"/>
              </w:pBdr>
              <w:spacing w:before="24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sz w:val="21"/>
                <w:szCs w:val="21"/>
              </w:rPr>
              <w:t>注：</w:t>
            </w:r>
            <w:r>
              <w:rPr>
                <w:rFonts w:ascii="Arial" w:hAnsi="Arial" w:cs="Arial"/>
                <w:sz w:val="21"/>
                <w:szCs w:val="21"/>
              </w:rPr>
              <w:t>使用尺寸限定符并不表示资源仅适用于该尺寸的屏幕。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如果没有为备用资源提供最符合当前设备配置的限定符，则系统可能使用其中</w:t>
            </w:r>
            <w:r w:rsidR="00FB7293">
              <w:fldChar w:fldCharType="begin"/>
            </w:r>
            <w:r w:rsidR="00FB7293">
              <w:instrText xml:space="preserve"> HYPERLINK "http://developer.android.com/intl/zh-cn/guide/topics/resources/providing-resources.html" \l "BestMatch"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最匹配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的资源。</w:t>
            </w:r>
          </w:p>
          <w:p w:rsidR="00F57A5C" w:rsidRDefault="00F57A5C">
            <w:pPr>
              <w:pStyle w:val="caution"/>
              <w:pBdr>
                <w:left w:val="single" w:sz="18" w:space="15" w:color="FF8811"/>
              </w:pBdr>
              <w:spacing w:before="240" w:beforeAutospacing="0" w:after="24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sz w:val="21"/>
                <w:szCs w:val="21"/>
              </w:rPr>
              <w:t>注意：</w:t>
            </w:r>
            <w:r>
              <w:rPr>
                <w:rFonts w:ascii="Arial" w:hAnsi="Arial" w:cs="Arial"/>
                <w:sz w:val="21"/>
                <w:szCs w:val="21"/>
              </w:rPr>
              <w:t>如果所有资源均使用大于当前屏幕的尺寸限定符，则系统</w:t>
            </w:r>
            <w:r>
              <w:rPr>
                <w:rStyle w:val="a4"/>
                <w:rFonts w:ascii="Arial" w:hAnsi="Arial" w:cs="Arial"/>
                <w:sz w:val="21"/>
                <w:szCs w:val="21"/>
              </w:rPr>
              <w:t>不</w:t>
            </w:r>
            <w:r>
              <w:rPr>
                <w:rFonts w:ascii="Arial" w:hAnsi="Arial" w:cs="Arial"/>
                <w:sz w:val="21"/>
                <w:szCs w:val="21"/>
              </w:rPr>
              <w:t>会使用这些资源，并且应用在运行时将会崩溃（例如，如果所有布局资源均用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>
              <w:rPr>
                <w:rStyle w:val="HTML0"/>
              </w:rPr>
              <w:t>xlarge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限定符标记，但设备是标准尺寸的屏幕）。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此项为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4 </w:t>
            </w:r>
            <w:r>
              <w:rPr>
                <w:rFonts w:ascii="Arial" w:hAnsi="Arial" w:cs="Arial"/>
                <w:sz w:val="21"/>
                <w:szCs w:val="21"/>
              </w:rPr>
              <w:t>中新增配置。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如需了解详细信息，请参阅</w:t>
            </w:r>
            <w:hyperlink r:id="rId25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支持多个屏幕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"screenLayout"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screenLayout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配置字段，该字段表示屏幕是小尺寸、标准尺寸还是大尺寸。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屏幕纵横比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long</w:t>
            </w:r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notlong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1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long</w:t>
            </w:r>
            <w:r>
              <w:rPr>
                <w:rFonts w:ascii="Arial" w:hAnsi="Arial" w:cs="Arial"/>
                <w:szCs w:val="21"/>
              </w:rPr>
              <w:t>：宽屏，如</w:t>
            </w:r>
            <w:r>
              <w:rPr>
                <w:rFonts w:ascii="Arial" w:hAnsi="Arial" w:cs="Arial"/>
                <w:szCs w:val="21"/>
              </w:rPr>
              <w:t xml:space="preserve"> WQVGA</w:t>
            </w:r>
            <w:r>
              <w:rPr>
                <w:rFonts w:ascii="Arial" w:hAnsi="Arial" w:cs="Arial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WVGA</w:t>
            </w:r>
            <w:r>
              <w:rPr>
                <w:rFonts w:ascii="Arial" w:hAnsi="Arial" w:cs="Arial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FWVGA</w:t>
            </w:r>
          </w:p>
          <w:p w:rsidR="00F57A5C" w:rsidRDefault="00F57A5C" w:rsidP="00F57A5C">
            <w:pPr>
              <w:widowControl/>
              <w:numPr>
                <w:ilvl w:val="0"/>
                <w:numId w:val="21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notlong</w:t>
            </w:r>
            <w:proofErr w:type="spellEnd"/>
            <w:r>
              <w:rPr>
                <w:rFonts w:ascii="Arial" w:hAnsi="Arial" w:cs="Arial"/>
                <w:szCs w:val="21"/>
              </w:rPr>
              <w:t>：非宽屏，如</w:t>
            </w:r>
            <w:r>
              <w:rPr>
                <w:rFonts w:ascii="Arial" w:hAnsi="Arial" w:cs="Arial"/>
                <w:szCs w:val="21"/>
              </w:rPr>
              <w:t xml:space="preserve"> QVGA</w:t>
            </w:r>
            <w:r>
              <w:rPr>
                <w:rFonts w:ascii="Arial" w:hAnsi="Arial" w:cs="Arial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 xml:space="preserve">HVGA </w:t>
            </w:r>
            <w:r>
              <w:rPr>
                <w:rFonts w:ascii="Arial" w:hAnsi="Arial" w:cs="Arial"/>
                <w:szCs w:val="21"/>
              </w:rPr>
              <w:t>和</w:t>
            </w:r>
            <w:r>
              <w:rPr>
                <w:rFonts w:ascii="Arial" w:hAnsi="Arial" w:cs="Arial"/>
                <w:szCs w:val="21"/>
              </w:rPr>
              <w:t xml:space="preserve"> VGA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此项为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4 </w:t>
            </w:r>
            <w:r>
              <w:rPr>
                <w:rFonts w:ascii="Arial" w:hAnsi="Arial" w:cs="Arial"/>
                <w:sz w:val="21"/>
                <w:szCs w:val="21"/>
              </w:rPr>
              <w:t>中新增配置。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它完全基于屏幕的纵横比（宽屏较宽），而与屏幕方向无关。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"screenLayout"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screenLayout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配置字段，该字段指示屏幕是否为宽屏。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屏幕方向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port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2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port</w:t>
            </w:r>
            <w:r>
              <w:rPr>
                <w:rFonts w:ascii="Arial" w:hAnsi="Arial" w:cs="Arial"/>
                <w:szCs w:val="21"/>
              </w:rPr>
              <w:t>：设备处于纵向（垂直）</w:t>
            </w:r>
          </w:p>
          <w:p w:rsidR="00F57A5C" w:rsidRDefault="00F57A5C" w:rsidP="00F57A5C">
            <w:pPr>
              <w:widowControl/>
              <w:numPr>
                <w:ilvl w:val="0"/>
                <w:numId w:val="22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land</w:t>
            </w:r>
            <w:r>
              <w:rPr>
                <w:rFonts w:ascii="Arial" w:hAnsi="Arial" w:cs="Arial"/>
                <w:szCs w:val="21"/>
              </w:rPr>
              <w:t>：设备处于横向（水平）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如果用户旋转屏幕，它有可能在应用生命周期中发生改变。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如需了解这会在运行期间给应用带来哪些影响，请参阅</w:t>
            </w:r>
            <w:r w:rsidR="00FB7293">
              <w:fldChar w:fldCharType="begin"/>
            </w:r>
            <w:r w:rsidR="00FB7293">
              <w:instrText xml:space="preserve"> HYPERLINK "http://developer.android.com/intl/zh-cn/guide/topics/resources/runtime-changes.html"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处理运行时变更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26" w:anchor="orientation" w:tgtFrame="_blank" w:history="1">
              <w:r>
                <w:rPr>
                  <w:rStyle w:val="a7"/>
                  <w:color w:val="039BE5"/>
                </w:rPr>
                <w:t>orientation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配置字段，该字段指示当前的设备方向。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UI </w:t>
            </w:r>
            <w:r>
              <w:rPr>
                <w:rFonts w:ascii="Arial" w:hAnsi="Arial" w:cs="Arial"/>
                <w:szCs w:val="21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car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desk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television</w:t>
            </w:r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appliancewatch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3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car</w:t>
            </w:r>
            <w:r>
              <w:rPr>
                <w:rFonts w:ascii="Arial" w:hAnsi="Arial" w:cs="Arial"/>
                <w:szCs w:val="21"/>
              </w:rPr>
              <w:t>：设备正在车载手机座上显示</w:t>
            </w:r>
          </w:p>
          <w:p w:rsidR="00F57A5C" w:rsidRDefault="00F57A5C" w:rsidP="00F57A5C">
            <w:pPr>
              <w:widowControl/>
              <w:numPr>
                <w:ilvl w:val="0"/>
                <w:numId w:val="23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desk</w:t>
            </w:r>
            <w:r>
              <w:rPr>
                <w:rFonts w:ascii="Arial" w:hAnsi="Arial" w:cs="Arial"/>
                <w:szCs w:val="21"/>
              </w:rPr>
              <w:t>：设备正在桌面手机座上显示</w:t>
            </w:r>
          </w:p>
          <w:p w:rsidR="00F57A5C" w:rsidRDefault="00F57A5C" w:rsidP="00F57A5C">
            <w:pPr>
              <w:widowControl/>
              <w:numPr>
                <w:ilvl w:val="0"/>
                <w:numId w:val="23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television</w:t>
            </w:r>
            <w:r>
              <w:rPr>
                <w:rFonts w:ascii="Arial" w:hAnsi="Arial" w:cs="Arial"/>
                <w:szCs w:val="21"/>
              </w:rPr>
              <w:t>：设备正在电视上显示，为用户提供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十英尺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体验，其</w:t>
            </w:r>
            <w:r>
              <w:rPr>
                <w:rFonts w:ascii="Arial" w:hAnsi="Arial" w:cs="Arial"/>
                <w:szCs w:val="21"/>
              </w:rPr>
              <w:t xml:space="preserve"> UI </w:t>
            </w:r>
            <w:r>
              <w:rPr>
                <w:rFonts w:ascii="Arial" w:hAnsi="Arial" w:cs="Arial"/>
                <w:szCs w:val="21"/>
              </w:rPr>
              <w:t>位于远离用户的大屏幕上，主要面向方向键或其他非指针式交互</w:t>
            </w:r>
          </w:p>
          <w:p w:rsidR="00F57A5C" w:rsidRDefault="00F57A5C" w:rsidP="00F57A5C">
            <w:pPr>
              <w:widowControl/>
              <w:numPr>
                <w:ilvl w:val="0"/>
                <w:numId w:val="23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appliance</w:t>
            </w:r>
            <w:r>
              <w:rPr>
                <w:rFonts w:ascii="Arial" w:hAnsi="Arial" w:cs="Arial"/>
                <w:szCs w:val="21"/>
              </w:rPr>
              <w:t>：设备用作不带显示屏的装置</w:t>
            </w:r>
          </w:p>
          <w:p w:rsidR="00F57A5C" w:rsidRDefault="00F57A5C" w:rsidP="00F57A5C">
            <w:pPr>
              <w:widowControl/>
              <w:numPr>
                <w:ilvl w:val="0"/>
                <w:numId w:val="23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watch</w:t>
            </w:r>
            <w:r>
              <w:rPr>
                <w:rFonts w:ascii="Arial" w:hAnsi="Arial" w:cs="Arial"/>
                <w:szCs w:val="21"/>
              </w:rPr>
              <w:t>：设备配有显示屏，戴在手腕上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此项为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8 </w:t>
            </w:r>
            <w:r>
              <w:rPr>
                <w:rFonts w:ascii="Arial" w:hAnsi="Arial" w:cs="Arial"/>
                <w:sz w:val="21"/>
                <w:szCs w:val="21"/>
              </w:rPr>
              <w:t>中新增配置，</w:t>
            </w:r>
            <w:r>
              <w:rPr>
                <w:rFonts w:ascii="Arial" w:hAnsi="Arial" w:cs="Arial"/>
                <w:sz w:val="21"/>
                <w:szCs w:val="21"/>
              </w:rPr>
              <w:t xml:space="preserve">API 13 </w:t>
            </w:r>
            <w:r>
              <w:rPr>
                <w:rFonts w:ascii="Arial" w:hAnsi="Arial" w:cs="Arial"/>
                <w:sz w:val="21"/>
                <w:szCs w:val="21"/>
              </w:rPr>
              <w:t>中新增电视配置，</w:t>
            </w:r>
            <w:r>
              <w:rPr>
                <w:rFonts w:ascii="Arial" w:hAnsi="Arial" w:cs="Arial"/>
                <w:sz w:val="21"/>
                <w:szCs w:val="21"/>
              </w:rPr>
              <w:t xml:space="preserve">API 20 </w:t>
            </w:r>
            <w:r>
              <w:rPr>
                <w:rFonts w:ascii="Arial" w:hAnsi="Arial" w:cs="Arial"/>
                <w:sz w:val="21"/>
                <w:szCs w:val="21"/>
              </w:rPr>
              <w:t>中新增手表配置。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如需了解应用在设备插入手机座或从中移除时的响应方式，请阅读</w:t>
            </w:r>
            <w:hyperlink r:id="rId27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确定并监控插接状态和类型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如果用户将设备放入手机座中，它有可能在应用生命周期中发生改变。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可以使用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"http://developer.android.com/reference/android/app/UiModeManager.html"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UiModeManager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启用或禁用其中某些模式。如需了解这会在运行期间给应用带来哪些影响，请参阅</w:t>
            </w:r>
            <w:r w:rsidR="00FB7293">
              <w:fldChar w:fldCharType="begin"/>
            </w:r>
            <w:r w:rsidR="00FB7293">
              <w:instrText xml:space="preserve"> HYPERLINK "http://developer.android.com/intl/zh-cn/guide/topics/resources/runtime-changes.html"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处理运行时变更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夜间模式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night</w:t>
            </w:r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notnight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4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night</w:t>
            </w:r>
            <w:r>
              <w:rPr>
                <w:rFonts w:ascii="Arial" w:hAnsi="Arial" w:cs="Arial"/>
                <w:szCs w:val="21"/>
              </w:rPr>
              <w:t>：夜间</w:t>
            </w:r>
          </w:p>
          <w:p w:rsidR="00F57A5C" w:rsidRDefault="00F57A5C" w:rsidP="00F57A5C">
            <w:pPr>
              <w:widowControl/>
              <w:numPr>
                <w:ilvl w:val="0"/>
                <w:numId w:val="24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notnight</w:t>
            </w:r>
            <w:proofErr w:type="spellEnd"/>
            <w:r>
              <w:rPr>
                <w:rFonts w:ascii="Arial" w:hAnsi="Arial" w:cs="Arial"/>
                <w:szCs w:val="21"/>
              </w:rPr>
              <w:t>：白天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此项为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8 </w:t>
            </w:r>
            <w:r>
              <w:rPr>
                <w:rFonts w:ascii="Arial" w:hAnsi="Arial" w:cs="Arial"/>
                <w:sz w:val="21"/>
                <w:szCs w:val="21"/>
              </w:rPr>
              <w:t>中新增配置。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如果夜间模式停留在自动模式（默认），它有可能在应用生命周期中发生改变。在这种情况下，该模式会根据当天的时间进行调整。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可以使用</w:t>
            </w:r>
            <w:hyperlink r:id="rId28" w:tgtFrame="_blank" w:history="1">
              <w:r>
                <w:rPr>
                  <w:rStyle w:val="a7"/>
                  <w:color w:val="039BE5"/>
                </w:rPr>
                <w:t>UiModeManager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启用或禁用此模式。如需了解这会在运行期间给应用带来哪些影响，请参阅</w:t>
            </w:r>
            <w:r w:rsidR="00FB7293">
              <w:fldChar w:fldCharType="begin"/>
            </w:r>
            <w:r w:rsidR="00FB7293">
              <w:instrText xml:space="preserve"> HYPERLINK "http://developer.android.com/intl/zh-cn/guide/topics/resources/runtime-changes.html"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处理运行时变更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屏幕像素密度</w:t>
            </w:r>
            <w:r>
              <w:rPr>
                <w:rFonts w:ascii="Arial" w:hAnsi="Arial" w:cs="Arial"/>
                <w:szCs w:val="21"/>
              </w:rPr>
              <w:t xml:space="preserve"> (dpi)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ldpi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mdpi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hdpi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xhdpi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xxhdpi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xxxhdpi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nodpi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tvdpi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5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ldpi</w:t>
            </w:r>
            <w:proofErr w:type="spellEnd"/>
            <w:r>
              <w:rPr>
                <w:rFonts w:ascii="Arial" w:hAnsi="Arial" w:cs="Arial"/>
                <w:szCs w:val="21"/>
              </w:rPr>
              <w:t>：低密度屏幕；约为</w:t>
            </w:r>
            <w:r>
              <w:rPr>
                <w:rFonts w:ascii="Arial" w:hAnsi="Arial" w:cs="Arial"/>
                <w:szCs w:val="21"/>
              </w:rPr>
              <w:t xml:space="preserve"> 120dpi</w:t>
            </w:r>
            <w:r>
              <w:rPr>
                <w:rFonts w:ascii="Arial" w:hAnsi="Arial" w:cs="Arial"/>
                <w:szCs w:val="21"/>
              </w:rPr>
              <w:t>。</w:t>
            </w:r>
          </w:p>
          <w:p w:rsidR="00F57A5C" w:rsidRDefault="00F57A5C" w:rsidP="00F57A5C">
            <w:pPr>
              <w:widowControl/>
              <w:numPr>
                <w:ilvl w:val="0"/>
                <w:numId w:val="25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mdpi</w:t>
            </w:r>
            <w:proofErr w:type="spellEnd"/>
            <w:r>
              <w:rPr>
                <w:rFonts w:ascii="Arial" w:hAnsi="Arial" w:cs="Arial"/>
                <w:szCs w:val="21"/>
              </w:rPr>
              <w:t>：中等密度（传统</w:t>
            </w:r>
            <w:r>
              <w:rPr>
                <w:rFonts w:ascii="Arial" w:hAnsi="Arial" w:cs="Arial"/>
                <w:szCs w:val="21"/>
              </w:rPr>
              <w:t xml:space="preserve"> HVGA</w:t>
            </w:r>
            <w:r>
              <w:rPr>
                <w:rFonts w:ascii="Arial" w:hAnsi="Arial" w:cs="Arial"/>
                <w:szCs w:val="21"/>
              </w:rPr>
              <w:t>）屏幕；约为</w:t>
            </w:r>
            <w:r>
              <w:rPr>
                <w:rFonts w:ascii="Arial" w:hAnsi="Arial" w:cs="Arial"/>
                <w:szCs w:val="21"/>
              </w:rPr>
              <w:t xml:space="preserve"> 160dpi</w:t>
            </w:r>
            <w:r>
              <w:rPr>
                <w:rFonts w:ascii="Arial" w:hAnsi="Arial" w:cs="Arial"/>
                <w:szCs w:val="21"/>
              </w:rPr>
              <w:t>。</w:t>
            </w:r>
          </w:p>
          <w:p w:rsidR="00F57A5C" w:rsidRDefault="00F57A5C" w:rsidP="00F57A5C">
            <w:pPr>
              <w:widowControl/>
              <w:numPr>
                <w:ilvl w:val="0"/>
                <w:numId w:val="25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hdpi</w:t>
            </w:r>
            <w:proofErr w:type="spellEnd"/>
            <w:r>
              <w:rPr>
                <w:rFonts w:ascii="Arial" w:hAnsi="Arial" w:cs="Arial"/>
                <w:szCs w:val="21"/>
              </w:rPr>
              <w:t>：高密度屏幕；约为</w:t>
            </w:r>
            <w:r>
              <w:rPr>
                <w:rFonts w:ascii="Arial" w:hAnsi="Arial" w:cs="Arial"/>
                <w:szCs w:val="21"/>
              </w:rPr>
              <w:t xml:space="preserve"> 240dpi</w:t>
            </w:r>
            <w:r>
              <w:rPr>
                <w:rFonts w:ascii="Arial" w:hAnsi="Arial" w:cs="Arial"/>
                <w:szCs w:val="21"/>
              </w:rPr>
              <w:t>。</w:t>
            </w:r>
          </w:p>
          <w:p w:rsidR="00F57A5C" w:rsidRDefault="00F57A5C" w:rsidP="00F57A5C">
            <w:pPr>
              <w:widowControl/>
              <w:numPr>
                <w:ilvl w:val="0"/>
                <w:numId w:val="25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xhdpi</w:t>
            </w:r>
            <w:proofErr w:type="spellEnd"/>
            <w:r>
              <w:rPr>
                <w:rFonts w:ascii="Arial" w:hAnsi="Arial" w:cs="Arial"/>
                <w:szCs w:val="21"/>
              </w:rPr>
              <w:t>：超高密度屏幕；约为</w:t>
            </w:r>
            <w:r>
              <w:rPr>
                <w:rFonts w:ascii="Arial" w:hAnsi="Arial" w:cs="Arial"/>
                <w:szCs w:val="21"/>
              </w:rPr>
              <w:t xml:space="preserve"> 320dpi</w:t>
            </w:r>
            <w:r>
              <w:rPr>
                <w:rFonts w:ascii="Arial" w:hAnsi="Arial" w:cs="Arial"/>
                <w:szCs w:val="21"/>
              </w:rPr>
              <w:t>。</w:t>
            </w:r>
            <w:r>
              <w:rPr>
                <w:rFonts w:ascii="Arial" w:hAnsi="Arial" w:cs="Arial"/>
                <w:szCs w:val="21"/>
              </w:rPr>
              <w:t xml:space="preserve">API </w:t>
            </w:r>
            <w:r>
              <w:rPr>
                <w:rFonts w:ascii="Arial" w:hAnsi="Arial" w:cs="Arial"/>
                <w:szCs w:val="21"/>
              </w:rPr>
              <w:t>级别</w:t>
            </w:r>
            <w:r>
              <w:rPr>
                <w:rFonts w:ascii="Arial" w:hAnsi="Arial" w:cs="Arial"/>
                <w:szCs w:val="21"/>
              </w:rPr>
              <w:t xml:space="preserve"> 8 </w:t>
            </w:r>
            <w:r>
              <w:rPr>
                <w:rFonts w:ascii="Arial" w:hAnsi="Arial" w:cs="Arial"/>
                <w:szCs w:val="21"/>
              </w:rPr>
              <w:t>中新增配置</w:t>
            </w:r>
          </w:p>
          <w:p w:rsidR="00F57A5C" w:rsidRDefault="00F57A5C" w:rsidP="00F57A5C">
            <w:pPr>
              <w:widowControl/>
              <w:numPr>
                <w:ilvl w:val="0"/>
                <w:numId w:val="25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xxhdpi</w:t>
            </w:r>
            <w:proofErr w:type="spellEnd"/>
            <w:r>
              <w:rPr>
                <w:rFonts w:ascii="Arial" w:hAnsi="Arial" w:cs="Arial"/>
                <w:szCs w:val="21"/>
              </w:rPr>
              <w:t>：超超高密度屏幕；约为</w:t>
            </w:r>
            <w:r>
              <w:rPr>
                <w:rFonts w:ascii="Arial" w:hAnsi="Arial" w:cs="Arial"/>
                <w:szCs w:val="21"/>
              </w:rPr>
              <w:t xml:space="preserve"> 480dpi</w:t>
            </w:r>
            <w:r>
              <w:rPr>
                <w:rFonts w:ascii="Arial" w:hAnsi="Arial" w:cs="Arial"/>
                <w:szCs w:val="21"/>
              </w:rPr>
              <w:t>。</w:t>
            </w:r>
            <w:r>
              <w:rPr>
                <w:rFonts w:ascii="Arial" w:hAnsi="Arial" w:cs="Arial"/>
                <w:szCs w:val="21"/>
              </w:rPr>
              <w:t xml:space="preserve">API </w:t>
            </w:r>
            <w:r>
              <w:rPr>
                <w:rFonts w:ascii="Arial" w:hAnsi="Arial" w:cs="Arial"/>
                <w:szCs w:val="21"/>
              </w:rPr>
              <w:t>级别</w:t>
            </w:r>
            <w:r>
              <w:rPr>
                <w:rFonts w:ascii="Arial" w:hAnsi="Arial" w:cs="Arial"/>
                <w:szCs w:val="21"/>
              </w:rPr>
              <w:t xml:space="preserve"> 16 </w:t>
            </w:r>
            <w:r>
              <w:rPr>
                <w:rFonts w:ascii="Arial" w:hAnsi="Arial" w:cs="Arial"/>
                <w:szCs w:val="21"/>
              </w:rPr>
              <w:t>中新增配置</w:t>
            </w:r>
          </w:p>
          <w:p w:rsidR="00F57A5C" w:rsidRDefault="00F57A5C" w:rsidP="00F57A5C">
            <w:pPr>
              <w:widowControl/>
              <w:numPr>
                <w:ilvl w:val="0"/>
                <w:numId w:val="25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xxxhdpi</w:t>
            </w:r>
            <w:proofErr w:type="spellEnd"/>
            <w:r>
              <w:rPr>
                <w:rFonts w:ascii="Arial" w:hAnsi="Arial" w:cs="Arial"/>
                <w:szCs w:val="21"/>
              </w:rPr>
              <w:t>：超</w:t>
            </w:r>
            <w:proofErr w:type="gramStart"/>
            <w:r>
              <w:rPr>
                <w:rFonts w:ascii="Arial" w:hAnsi="Arial" w:cs="Arial"/>
                <w:szCs w:val="21"/>
              </w:rPr>
              <w:t>超</w:t>
            </w:r>
            <w:proofErr w:type="gramEnd"/>
            <w:r>
              <w:rPr>
                <w:rFonts w:ascii="Arial" w:hAnsi="Arial" w:cs="Arial"/>
                <w:szCs w:val="21"/>
              </w:rPr>
              <w:t>超高密度屏幕使用（仅限启动器图标，请参阅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支持多个屏幕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中的</w:t>
            </w:r>
            <w:r w:rsidR="00FB7293">
              <w:fldChar w:fldCharType="begin"/>
            </w:r>
            <w:r w:rsidR="00FB7293">
              <w:instrText xml:space="preserve"> HYPERLINK "http://developer.android.com/guide/practices/screens_support.html" \l "xxxhdpi-note"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Cs w:val="21"/>
              </w:rPr>
              <w:t>注释</w:t>
            </w:r>
            <w:r w:rsidR="00FB7293">
              <w:rPr>
                <w:rStyle w:val="a7"/>
                <w:rFonts w:ascii="Arial" w:hAnsi="Arial" w:cs="Arial"/>
                <w:color w:val="039BE5"/>
                <w:szCs w:val="21"/>
              </w:rPr>
              <w:fldChar w:fldCharType="end"/>
            </w:r>
            <w:r>
              <w:rPr>
                <w:rFonts w:ascii="Arial" w:hAnsi="Arial" w:cs="Arial"/>
                <w:szCs w:val="21"/>
              </w:rPr>
              <w:t>）；约为</w:t>
            </w:r>
            <w:r>
              <w:rPr>
                <w:rFonts w:ascii="Arial" w:hAnsi="Arial" w:cs="Arial"/>
                <w:szCs w:val="21"/>
              </w:rPr>
              <w:t xml:space="preserve"> 640dpi</w:t>
            </w:r>
            <w:r>
              <w:rPr>
                <w:rFonts w:ascii="Arial" w:hAnsi="Arial" w:cs="Arial"/>
                <w:szCs w:val="21"/>
              </w:rPr>
              <w:t>。</w:t>
            </w:r>
            <w:r>
              <w:rPr>
                <w:rStyle w:val="a5"/>
                <w:rFonts w:ascii="Arial" w:hAnsi="Arial" w:cs="Arial"/>
                <w:szCs w:val="21"/>
              </w:rPr>
              <w:t xml:space="preserve"> API </w:t>
            </w:r>
            <w:r>
              <w:rPr>
                <w:rStyle w:val="a5"/>
                <w:rFonts w:ascii="Arial" w:hAnsi="Arial" w:cs="Arial"/>
                <w:szCs w:val="21"/>
              </w:rPr>
              <w:t>级别</w:t>
            </w:r>
            <w:r>
              <w:rPr>
                <w:rStyle w:val="a5"/>
                <w:rFonts w:ascii="Arial" w:hAnsi="Arial" w:cs="Arial"/>
                <w:szCs w:val="21"/>
              </w:rPr>
              <w:t xml:space="preserve"> 18 </w:t>
            </w:r>
            <w:r>
              <w:rPr>
                <w:rStyle w:val="a5"/>
                <w:rFonts w:ascii="Arial" w:hAnsi="Arial" w:cs="Arial"/>
                <w:szCs w:val="21"/>
              </w:rPr>
              <w:t>中新增配置</w:t>
            </w:r>
          </w:p>
          <w:p w:rsidR="00F57A5C" w:rsidRDefault="00F57A5C" w:rsidP="00F57A5C">
            <w:pPr>
              <w:widowControl/>
              <w:numPr>
                <w:ilvl w:val="0"/>
                <w:numId w:val="25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lastRenderedPageBreak/>
              <w:t>nodpi</w:t>
            </w:r>
            <w:proofErr w:type="spellEnd"/>
            <w:r>
              <w:rPr>
                <w:rFonts w:ascii="Arial" w:hAnsi="Arial" w:cs="Arial"/>
                <w:szCs w:val="21"/>
              </w:rPr>
              <w:t>：它可用于您不希望缩放以匹配设备密度的位图资源。</w:t>
            </w:r>
          </w:p>
          <w:p w:rsidR="00F57A5C" w:rsidRDefault="00F57A5C" w:rsidP="00F57A5C">
            <w:pPr>
              <w:widowControl/>
              <w:numPr>
                <w:ilvl w:val="0"/>
                <w:numId w:val="25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tvdpi</w:t>
            </w:r>
            <w:proofErr w:type="spellEnd"/>
            <w:r>
              <w:rPr>
                <w:rFonts w:ascii="Arial" w:hAnsi="Arial" w:cs="Arial"/>
                <w:szCs w:val="21"/>
              </w:rPr>
              <w:t>：密度介于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和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</w:rPr>
              <w:t>hdpi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之间的屏幕；约为</w:t>
            </w:r>
            <w:r>
              <w:rPr>
                <w:rFonts w:ascii="Arial" w:hAnsi="Arial" w:cs="Arial"/>
                <w:szCs w:val="21"/>
              </w:rPr>
              <w:t xml:space="preserve"> 213dpi</w:t>
            </w:r>
            <w:r>
              <w:rPr>
                <w:rFonts w:ascii="Arial" w:hAnsi="Arial" w:cs="Arial"/>
                <w:szCs w:val="21"/>
              </w:rPr>
              <w:t>。它并不是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主要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密度组，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主要用于电视，而大多数应用都不需要它。对于大多数应用而言，提供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和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</w:rPr>
              <w:t>hdpi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资源便已足够，系统将根据需要对其进行缩放。</w:t>
            </w:r>
            <w:r>
              <w:rPr>
                <w:rFonts w:ascii="Arial" w:hAnsi="Arial" w:cs="Arial"/>
                <w:szCs w:val="21"/>
              </w:rPr>
              <w:t xml:space="preserve">API </w:t>
            </w:r>
            <w:r>
              <w:rPr>
                <w:rFonts w:ascii="Arial" w:hAnsi="Arial" w:cs="Arial"/>
                <w:szCs w:val="21"/>
              </w:rPr>
              <w:t>级别</w:t>
            </w:r>
            <w:r>
              <w:rPr>
                <w:rFonts w:ascii="Arial" w:hAnsi="Arial" w:cs="Arial"/>
                <w:szCs w:val="21"/>
              </w:rPr>
              <w:t xml:space="preserve"> 13 </w:t>
            </w:r>
            <w:r>
              <w:rPr>
                <w:rFonts w:ascii="Arial" w:hAnsi="Arial" w:cs="Arial"/>
                <w:szCs w:val="21"/>
              </w:rPr>
              <w:t>中引入了此限定符。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六个主要密度之间的缩放比为</w:t>
            </w:r>
            <w:r>
              <w:rPr>
                <w:rFonts w:ascii="Arial" w:hAnsi="Arial" w:cs="Arial"/>
                <w:sz w:val="21"/>
                <w:szCs w:val="21"/>
              </w:rPr>
              <w:t xml:space="preserve"> 3:4:6:8:12:16</w:t>
            </w:r>
            <w:r>
              <w:rPr>
                <w:rFonts w:ascii="Arial" w:hAnsi="Arial" w:cs="Arial"/>
                <w:sz w:val="21"/>
                <w:szCs w:val="21"/>
              </w:rPr>
              <w:t>（忽略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tvdpi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密度）。因此，</w:t>
            </w:r>
            <w:r>
              <w:rPr>
                <w:rFonts w:ascii="Arial" w:hAnsi="Arial" w:cs="Arial"/>
                <w:sz w:val="21"/>
                <w:szCs w:val="21"/>
              </w:rPr>
              <w:t>9x9 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ldpi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) </w:t>
            </w:r>
            <w:r>
              <w:rPr>
                <w:rFonts w:ascii="Arial" w:hAnsi="Arial" w:cs="Arial"/>
                <w:sz w:val="21"/>
                <w:szCs w:val="21"/>
              </w:rPr>
              <w:t>位图相当于</w:t>
            </w:r>
            <w:r>
              <w:rPr>
                <w:rFonts w:ascii="Arial" w:hAnsi="Arial" w:cs="Arial"/>
                <w:sz w:val="21"/>
                <w:szCs w:val="21"/>
              </w:rPr>
              <w:t xml:space="preserve"> 12x12 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)</w:t>
            </w:r>
            <w:r>
              <w:rPr>
                <w:rFonts w:ascii="Arial" w:hAnsi="Arial" w:cs="Arial"/>
                <w:sz w:val="21"/>
                <w:szCs w:val="21"/>
              </w:rPr>
              <w:t>、</w:t>
            </w:r>
            <w:r>
              <w:rPr>
                <w:rFonts w:ascii="Arial" w:hAnsi="Arial" w:cs="Arial"/>
                <w:sz w:val="21"/>
                <w:szCs w:val="21"/>
              </w:rPr>
              <w:t>18x18 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hdpi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)</w:t>
            </w:r>
            <w:r>
              <w:rPr>
                <w:rFonts w:ascii="Arial" w:hAnsi="Arial" w:cs="Arial"/>
                <w:sz w:val="21"/>
                <w:szCs w:val="21"/>
              </w:rPr>
              <w:t>、</w:t>
            </w:r>
            <w:r>
              <w:rPr>
                <w:rFonts w:ascii="Arial" w:hAnsi="Arial" w:cs="Arial"/>
                <w:sz w:val="21"/>
                <w:szCs w:val="21"/>
              </w:rPr>
              <w:t>24x24 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xhdpi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) </w:t>
            </w:r>
            <w:r>
              <w:rPr>
                <w:rFonts w:ascii="Arial" w:hAnsi="Arial" w:cs="Arial"/>
                <w:sz w:val="21"/>
                <w:szCs w:val="21"/>
              </w:rPr>
              <w:t>位图，依此类推。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如果您认为图像资源在电视或其他某些设备上呈现的效果不够好，而想尝试使用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tvdpi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资源，则缩放比例为</w:t>
            </w:r>
            <w:r>
              <w:rPr>
                <w:rFonts w:ascii="Arial" w:hAnsi="Arial" w:cs="Arial"/>
                <w:sz w:val="21"/>
                <w:szCs w:val="21"/>
              </w:rPr>
              <w:t xml:space="preserve"> 1.33*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。例如，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屏幕的</w:t>
            </w:r>
            <w:r>
              <w:rPr>
                <w:rFonts w:ascii="Arial" w:hAnsi="Arial" w:cs="Arial"/>
                <w:sz w:val="21"/>
                <w:szCs w:val="21"/>
              </w:rPr>
              <w:t xml:space="preserve"> 100px x 100px </w:t>
            </w:r>
            <w:r>
              <w:rPr>
                <w:rFonts w:ascii="Arial" w:hAnsi="Arial" w:cs="Arial"/>
                <w:sz w:val="21"/>
                <w:szCs w:val="21"/>
              </w:rPr>
              <w:t>图像应该相当于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tvdpi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的</w:t>
            </w:r>
            <w:r>
              <w:rPr>
                <w:rFonts w:ascii="Arial" w:hAnsi="Arial" w:cs="Arial"/>
                <w:sz w:val="21"/>
                <w:szCs w:val="21"/>
              </w:rPr>
              <w:t>133px x 133px</w:t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note"/>
              <w:pBdr>
                <w:left w:val="single" w:sz="18" w:space="15" w:color="66C2FF"/>
              </w:pBdr>
              <w:spacing w:before="24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sz w:val="21"/>
                <w:szCs w:val="21"/>
              </w:rPr>
              <w:t>注：</w:t>
            </w:r>
            <w:r>
              <w:rPr>
                <w:rFonts w:ascii="Arial" w:hAnsi="Arial" w:cs="Arial"/>
                <w:sz w:val="21"/>
                <w:szCs w:val="21"/>
              </w:rPr>
              <w:t>使用密度限定符并不表示资源仅适用于该密度的屏幕。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如果没有为备用资源提供最符合当前设备配置的限定符，则系统可能使用其中</w:t>
            </w:r>
            <w:r w:rsidR="00FB7293">
              <w:fldChar w:fldCharType="begin"/>
            </w:r>
            <w:r w:rsidR="00FB7293">
              <w:instrText xml:space="preserve"> HYPERLINK "http://developer.android.com/intl/zh-cn/guide/topics/resources/providing-resources.html" \l "BestMatch"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最匹配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的资源。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如需了解有关如何处理不同屏幕密度以及</w:t>
            </w:r>
            <w:r>
              <w:rPr>
                <w:rFonts w:ascii="Arial" w:hAnsi="Arial" w:cs="Arial"/>
                <w:sz w:val="21"/>
                <w:szCs w:val="21"/>
              </w:rPr>
              <w:t xml:space="preserve"> Android </w:t>
            </w:r>
            <w:r>
              <w:rPr>
                <w:rFonts w:ascii="Arial" w:hAnsi="Arial" w:cs="Arial"/>
                <w:sz w:val="21"/>
                <w:szCs w:val="21"/>
              </w:rPr>
              <w:t>如何缩放位图以适应当前密度的详细信息，请参阅</w:t>
            </w:r>
            <w:r w:rsidR="00FB7293">
              <w:fldChar w:fldCharType="begin"/>
            </w:r>
            <w:r w:rsidR="00FB7293">
              <w:instrText xml:space="preserve"> HYPERLINK "http://developer.android.com/guide/practices/screens_support.html"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支持多个屏幕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触摸</w:t>
            </w:r>
            <w:proofErr w:type="gramStart"/>
            <w:r>
              <w:rPr>
                <w:rFonts w:ascii="Arial" w:hAnsi="Arial" w:cs="Arial"/>
                <w:szCs w:val="21"/>
              </w:rPr>
              <w:t>屏类型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notouch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6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notouch</w:t>
            </w:r>
            <w:proofErr w:type="spellEnd"/>
            <w:r>
              <w:rPr>
                <w:rFonts w:ascii="Arial" w:hAnsi="Arial" w:cs="Arial"/>
                <w:szCs w:val="21"/>
              </w:rPr>
              <w:t>：设备没有触摸屏。</w:t>
            </w:r>
          </w:p>
          <w:p w:rsidR="00F57A5C" w:rsidRDefault="00F57A5C" w:rsidP="00F57A5C">
            <w:pPr>
              <w:widowControl/>
              <w:numPr>
                <w:ilvl w:val="0"/>
                <w:numId w:val="26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finger</w:t>
            </w:r>
            <w:r>
              <w:rPr>
                <w:rFonts w:ascii="Arial" w:hAnsi="Arial" w:cs="Arial"/>
                <w:szCs w:val="21"/>
              </w:rPr>
              <w:t>：设备有一个专供用户通过手指直接与其交互的触摸屏。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29" w:anchor="touchscreen" w:tgtFrame="_blank" w:history="1">
              <w:r>
                <w:rPr>
                  <w:rStyle w:val="a7"/>
                  <w:color w:val="039BE5"/>
                </w:rPr>
                <w:t>touchscreen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配置字段，该字段指示设备上的触摸屏类型。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键盘可用性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keysexposed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keyshidden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keyssoft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7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keysexposed</w:t>
            </w:r>
            <w:proofErr w:type="spellEnd"/>
            <w:r>
              <w:rPr>
                <w:rFonts w:ascii="Arial" w:hAnsi="Arial" w:cs="Arial"/>
                <w:szCs w:val="21"/>
              </w:rPr>
              <w:t>：设备具有可用的键盘。如果设备启用了软键盘（不无可能），那么即使硬键盘没有展示给用户，哪怕设备没有硬键盘，也可以使用此限定符。</w:t>
            </w:r>
            <w:r>
              <w:rPr>
                <w:rFonts w:ascii="Arial" w:hAnsi="Arial" w:cs="Arial"/>
                <w:szCs w:val="21"/>
              </w:rPr>
              <w:t> </w:t>
            </w:r>
            <w:r>
              <w:rPr>
                <w:rFonts w:ascii="Arial" w:hAnsi="Arial" w:cs="Arial"/>
                <w:szCs w:val="21"/>
              </w:rPr>
              <w:t>如果没有提供或已经禁用软键盘，则只有在显示硬键盘时才会使用此限定符。</w:t>
            </w:r>
          </w:p>
          <w:p w:rsidR="00F57A5C" w:rsidRDefault="00F57A5C" w:rsidP="00F57A5C">
            <w:pPr>
              <w:widowControl/>
              <w:numPr>
                <w:ilvl w:val="0"/>
                <w:numId w:val="27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keyshidden</w:t>
            </w:r>
            <w:proofErr w:type="spellEnd"/>
            <w:r>
              <w:rPr>
                <w:rFonts w:ascii="Arial" w:hAnsi="Arial" w:cs="Arial"/>
                <w:szCs w:val="21"/>
              </w:rPr>
              <w:t>：设备具有可用的硬键盘，但它处于隐藏状态，且设备没有启用软键盘。</w:t>
            </w:r>
          </w:p>
          <w:p w:rsidR="00F57A5C" w:rsidRDefault="00F57A5C" w:rsidP="00F57A5C">
            <w:pPr>
              <w:widowControl/>
              <w:numPr>
                <w:ilvl w:val="0"/>
                <w:numId w:val="27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keyssoft</w:t>
            </w:r>
            <w:proofErr w:type="spellEnd"/>
            <w:r>
              <w:rPr>
                <w:rFonts w:ascii="Arial" w:hAnsi="Arial" w:cs="Arial"/>
                <w:szCs w:val="21"/>
              </w:rPr>
              <w:t>：设备已经启用软键盘（无论是否可见）。</w:t>
            </w:r>
          </w:p>
          <w:p w:rsidR="00F57A5C" w:rsidRDefault="00F57A5C">
            <w:pPr>
              <w:pStyle w:val="a3"/>
              <w:spacing w:before="0" w:beforeAutospacing="0" w:after="18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如果提供了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>
              <w:rPr>
                <w:rStyle w:val="HTML0"/>
              </w:rPr>
              <w:t>keysexposed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资源，但未提供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>
              <w:rPr>
                <w:rStyle w:val="HTML0"/>
              </w:rPr>
              <w:t>keyssoft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资源，那么只要系统已经启用软键盘，就会使用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>
              <w:rPr>
                <w:rStyle w:val="HTML0"/>
              </w:rPr>
              <w:t>keysexposed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资源，而不考虑键盘是否可见。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如果用户打开硬键盘，它有可能在应用生命周期中发生改变。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如需了解这会在运行期间给应用带来哪些影响，请参阅</w:t>
            </w:r>
            <w:hyperlink r:id="rId30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处理运行时变更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另请参阅配置字段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"hardKeyboardHidden"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hardKeyboardHidden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和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"keyboardHidden"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keyboardHidden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，这两个字段分别指示硬键盘的可见性和任何一种键盘（包括软键盘）的可见性。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主要文本输入法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nokeys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qwerty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12key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8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nokeys</w:t>
            </w:r>
            <w:proofErr w:type="spellEnd"/>
            <w:r>
              <w:rPr>
                <w:rFonts w:ascii="Arial" w:hAnsi="Arial" w:cs="Arial"/>
                <w:szCs w:val="21"/>
              </w:rPr>
              <w:t>：设备没有用于文本输入的硬按键。</w:t>
            </w:r>
          </w:p>
          <w:p w:rsidR="00F57A5C" w:rsidRDefault="00F57A5C" w:rsidP="00F57A5C">
            <w:pPr>
              <w:widowControl/>
              <w:numPr>
                <w:ilvl w:val="0"/>
                <w:numId w:val="28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qwerty</w:t>
            </w:r>
            <w:r>
              <w:rPr>
                <w:rFonts w:ascii="Arial" w:hAnsi="Arial" w:cs="Arial"/>
                <w:szCs w:val="21"/>
              </w:rPr>
              <w:t>：设备具有标准硬键盘（无论是否对用户可见）。</w:t>
            </w:r>
          </w:p>
          <w:p w:rsidR="00F57A5C" w:rsidRDefault="00F57A5C" w:rsidP="00F57A5C">
            <w:pPr>
              <w:widowControl/>
              <w:numPr>
                <w:ilvl w:val="0"/>
                <w:numId w:val="28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12key</w:t>
            </w:r>
            <w:r>
              <w:rPr>
                <w:rFonts w:ascii="Arial" w:hAnsi="Arial" w:cs="Arial"/>
                <w:szCs w:val="21"/>
              </w:rPr>
              <w:t>：设备具有</w:t>
            </w:r>
            <w:r>
              <w:rPr>
                <w:rFonts w:ascii="Arial" w:hAnsi="Arial" w:cs="Arial"/>
                <w:szCs w:val="21"/>
              </w:rPr>
              <w:t xml:space="preserve"> 12 </w:t>
            </w:r>
            <w:proofErr w:type="gramStart"/>
            <w:r>
              <w:rPr>
                <w:rFonts w:ascii="Arial" w:hAnsi="Arial" w:cs="Arial"/>
                <w:szCs w:val="21"/>
              </w:rPr>
              <w:t>键硬键盘</w:t>
            </w:r>
            <w:proofErr w:type="gramEnd"/>
            <w:r>
              <w:rPr>
                <w:rFonts w:ascii="Arial" w:hAnsi="Arial" w:cs="Arial"/>
                <w:szCs w:val="21"/>
              </w:rPr>
              <w:t>（无论是否对用户可见）。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31" w:anchor="keyboard" w:tgtFrame="_blank" w:history="1">
              <w:r>
                <w:rPr>
                  <w:rStyle w:val="a7"/>
                  <w:color w:val="039BE5"/>
                </w:rPr>
                <w:t>keyboard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配置字段，该字段指示可用的主要文本输入法。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导航键可用性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navexposed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navhidden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29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navexposed</w:t>
            </w:r>
            <w:proofErr w:type="spellEnd"/>
            <w:r>
              <w:rPr>
                <w:rFonts w:ascii="Arial" w:hAnsi="Arial" w:cs="Arial"/>
                <w:szCs w:val="21"/>
              </w:rPr>
              <w:t>：导航键可供用户使用。</w:t>
            </w:r>
          </w:p>
          <w:p w:rsidR="00F57A5C" w:rsidRDefault="00F57A5C" w:rsidP="00F57A5C">
            <w:pPr>
              <w:widowControl/>
              <w:numPr>
                <w:ilvl w:val="0"/>
                <w:numId w:val="29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navhidden</w:t>
            </w:r>
            <w:proofErr w:type="spellEnd"/>
            <w:r>
              <w:rPr>
                <w:rFonts w:ascii="Arial" w:hAnsi="Arial" w:cs="Arial"/>
                <w:szCs w:val="21"/>
              </w:rPr>
              <w:t>：导航键</w:t>
            </w:r>
            <w:proofErr w:type="gramStart"/>
            <w:r>
              <w:rPr>
                <w:rFonts w:ascii="Arial" w:hAnsi="Arial" w:cs="Arial"/>
                <w:szCs w:val="21"/>
              </w:rPr>
              <w:t>不</w:t>
            </w:r>
            <w:proofErr w:type="gramEnd"/>
            <w:r>
              <w:rPr>
                <w:rFonts w:ascii="Arial" w:hAnsi="Arial" w:cs="Arial"/>
                <w:szCs w:val="21"/>
              </w:rPr>
              <w:t>可用（例如，位于密封盖子后面）。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如果用户显示导航键，它有可能在应用生命周期中发生改变。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如需了解这会在运行期间给应用带来哪些影响，请参阅</w:t>
            </w:r>
            <w:r w:rsidR="00FB7293">
              <w:fldChar w:fldCharType="begin"/>
            </w:r>
            <w:r w:rsidR="00FB7293">
              <w:instrText xml:space="preserve"> HYPERLINK "http://developer.android.com/intl/zh-cn/guide/topics/resources/runtime-changes.html" \t "_blank" </w:instrText>
            </w:r>
            <w:r w:rsidR="00FB7293">
              <w:fldChar w:fldCharType="separate"/>
            </w:r>
            <w:r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t>处理运行时变更</w:t>
            </w:r>
            <w:r w:rsidR="00FB7293">
              <w:rPr>
                <w:rStyle w:val="a7"/>
                <w:rFonts w:ascii="Arial" w:hAnsi="Arial" w:cs="Arial"/>
                <w:color w:val="039BE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="00FB7293">
              <w:fldChar w:fldCharType="begin"/>
            </w:r>
            <w:r w:rsidR="00FB7293">
              <w:instrText xml:space="preserve"> HYPERLINK "http://developer.android.com/reference/android/content/res/Configuration.html" \l "navigationHidden" \t "_blank" </w:instrText>
            </w:r>
            <w:r w:rsidR="00FB7293">
              <w:fldChar w:fldCharType="separate"/>
            </w:r>
            <w:r>
              <w:rPr>
                <w:rStyle w:val="a7"/>
                <w:color w:val="039BE5"/>
              </w:rPr>
              <w:t>navigationHidden</w:t>
            </w:r>
            <w:proofErr w:type="spellEnd"/>
            <w:r w:rsidR="00FB7293">
              <w:rPr>
                <w:rStyle w:val="a7"/>
                <w:color w:val="039BE5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配置字段，该字段指示导航键是否处于隐藏状态。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主要非触摸导航方法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nonav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proofErr w:type="spellStart"/>
            <w:r>
              <w:rPr>
                <w:rStyle w:val="HTML0"/>
              </w:rPr>
              <w:t>dpad</w:t>
            </w:r>
            <w:proofErr w:type="spellEnd"/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trackball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wheel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 w:rsidP="00F57A5C">
            <w:pPr>
              <w:widowControl/>
              <w:numPr>
                <w:ilvl w:val="0"/>
                <w:numId w:val="30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nonav</w:t>
            </w:r>
            <w:proofErr w:type="spellEnd"/>
            <w:r>
              <w:rPr>
                <w:rFonts w:ascii="Arial" w:hAnsi="Arial" w:cs="Arial"/>
                <w:szCs w:val="21"/>
              </w:rPr>
              <w:t>：除了使用触摸屏以外，设备没有其他导航设施。</w:t>
            </w:r>
          </w:p>
          <w:p w:rsidR="00F57A5C" w:rsidRDefault="00F57A5C" w:rsidP="00F57A5C">
            <w:pPr>
              <w:widowControl/>
              <w:numPr>
                <w:ilvl w:val="0"/>
                <w:numId w:val="30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Style w:val="HTML0"/>
              </w:rPr>
              <w:t>dpad</w:t>
            </w:r>
            <w:proofErr w:type="spellEnd"/>
            <w:r>
              <w:rPr>
                <w:rFonts w:ascii="Arial" w:hAnsi="Arial" w:cs="Arial"/>
                <w:szCs w:val="21"/>
              </w:rPr>
              <w:t>：设备具有用于导航的方向键。</w:t>
            </w:r>
          </w:p>
          <w:p w:rsidR="00F57A5C" w:rsidRDefault="00F57A5C" w:rsidP="00F57A5C">
            <w:pPr>
              <w:widowControl/>
              <w:numPr>
                <w:ilvl w:val="0"/>
                <w:numId w:val="30"/>
              </w:numPr>
              <w:spacing w:after="180"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trackball</w:t>
            </w:r>
            <w:r>
              <w:rPr>
                <w:rFonts w:ascii="Arial" w:hAnsi="Arial" w:cs="Arial"/>
                <w:szCs w:val="21"/>
              </w:rPr>
              <w:t>：设备具有用于导航的轨迹球。</w:t>
            </w:r>
          </w:p>
          <w:p w:rsidR="00F57A5C" w:rsidRDefault="00F57A5C" w:rsidP="00F57A5C">
            <w:pPr>
              <w:widowControl/>
              <w:numPr>
                <w:ilvl w:val="0"/>
                <w:numId w:val="30"/>
              </w:numPr>
              <w:spacing w:line="360" w:lineRule="atLeast"/>
              <w:ind w:left="0"/>
              <w:jc w:val="left"/>
              <w:rPr>
                <w:rFonts w:ascii="Arial" w:hAnsi="Arial" w:cs="Arial"/>
                <w:szCs w:val="21"/>
              </w:rPr>
            </w:pPr>
            <w:r>
              <w:rPr>
                <w:rStyle w:val="HTML0"/>
              </w:rPr>
              <w:t>wheel</w:t>
            </w:r>
            <w:r>
              <w:rPr>
                <w:rFonts w:ascii="Arial" w:hAnsi="Arial" w:cs="Arial"/>
                <w:szCs w:val="21"/>
              </w:rPr>
              <w:t>：设备具有用于导航的方向盘（不常见）。</w:t>
            </w:r>
          </w:p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另请参阅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32" w:anchor="navigation" w:tgtFrame="_blank" w:history="1">
              <w:r>
                <w:rPr>
                  <w:rStyle w:val="a7"/>
                  <w:color w:val="039BE5"/>
                </w:rPr>
                <w:t>navigation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配置字段，该字段指示可用的导航方法类型。</w:t>
            </w:r>
          </w:p>
        </w:tc>
      </w:tr>
      <w:tr w:rsidR="00F57A5C" w:rsidTr="00F57A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平台版本（</w:t>
            </w:r>
            <w:r>
              <w:rPr>
                <w:rFonts w:ascii="Arial" w:hAnsi="Arial" w:cs="Arial"/>
                <w:szCs w:val="21"/>
              </w:rPr>
              <w:t xml:space="preserve">API </w:t>
            </w:r>
            <w:r>
              <w:rPr>
                <w:rFonts w:ascii="Arial" w:hAnsi="Arial" w:cs="Arial"/>
                <w:szCs w:val="21"/>
              </w:rPr>
              <w:t>级别）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spacing w:line="360" w:lineRule="atLeas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示例：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v3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v4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Style w:val="HTML0"/>
              </w:rPr>
              <w:t>v7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>等等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57A5C" w:rsidRDefault="00F57A5C">
            <w:pPr>
              <w:pStyle w:val="a3"/>
              <w:spacing w:before="0" w:beforeAutospacing="0" w:after="0" w:afterAutospacing="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设备支持的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级别。例如，</w:t>
            </w:r>
            <w:r>
              <w:rPr>
                <w:rStyle w:val="HTML0"/>
              </w:rPr>
              <w:t>v1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对应于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1</w:t>
            </w:r>
            <w:r>
              <w:rPr>
                <w:rFonts w:ascii="Arial" w:hAnsi="Arial" w:cs="Arial"/>
                <w:sz w:val="21"/>
                <w:szCs w:val="21"/>
              </w:rPr>
              <w:t>（带有</w:t>
            </w:r>
            <w:r>
              <w:rPr>
                <w:rFonts w:ascii="Arial" w:hAnsi="Arial" w:cs="Arial"/>
                <w:sz w:val="21"/>
                <w:szCs w:val="21"/>
              </w:rPr>
              <w:t xml:space="preserve"> Android 1.0 </w:t>
            </w:r>
            <w:r>
              <w:rPr>
                <w:rFonts w:ascii="Arial" w:hAnsi="Arial" w:cs="Arial"/>
                <w:sz w:val="21"/>
                <w:szCs w:val="21"/>
              </w:rPr>
              <w:t>或更高版本系统的设备），</w:t>
            </w:r>
            <w:r>
              <w:rPr>
                <w:rStyle w:val="HTML0"/>
              </w:rPr>
              <w:t>v4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对应于</w:t>
            </w:r>
            <w:r>
              <w:rPr>
                <w:rFonts w:ascii="Arial" w:hAnsi="Arial" w:cs="Arial"/>
                <w:sz w:val="21"/>
                <w:szCs w:val="21"/>
              </w:rPr>
              <w:t xml:space="preserve"> API </w:t>
            </w:r>
            <w:r>
              <w:rPr>
                <w:rFonts w:ascii="Arial" w:hAnsi="Arial" w:cs="Arial"/>
                <w:sz w:val="21"/>
                <w:szCs w:val="21"/>
              </w:rPr>
              <w:t>级别</w:t>
            </w:r>
            <w:r>
              <w:rPr>
                <w:rFonts w:ascii="Arial" w:hAnsi="Arial" w:cs="Arial"/>
                <w:sz w:val="21"/>
                <w:szCs w:val="21"/>
              </w:rPr>
              <w:t xml:space="preserve"> 4</w:t>
            </w:r>
            <w:r>
              <w:rPr>
                <w:rFonts w:ascii="Arial" w:hAnsi="Arial" w:cs="Arial"/>
                <w:sz w:val="21"/>
                <w:szCs w:val="21"/>
              </w:rPr>
              <w:t>（带有</w:t>
            </w:r>
            <w:r>
              <w:rPr>
                <w:rFonts w:ascii="Arial" w:hAnsi="Arial" w:cs="Arial"/>
                <w:sz w:val="21"/>
                <w:szCs w:val="21"/>
              </w:rPr>
              <w:t xml:space="preserve"> Android 1.6 </w:t>
            </w:r>
            <w:r>
              <w:rPr>
                <w:rFonts w:ascii="Arial" w:hAnsi="Arial" w:cs="Arial"/>
                <w:sz w:val="21"/>
                <w:szCs w:val="21"/>
              </w:rPr>
              <w:t>或更高版本系统的设备）。如需了解有关这些值的详细信息，请参阅</w:t>
            </w:r>
            <w:r>
              <w:rPr>
                <w:rFonts w:ascii="Arial" w:hAnsi="Arial" w:cs="Arial"/>
                <w:sz w:val="21"/>
                <w:szCs w:val="21"/>
              </w:rPr>
              <w:t> </w:t>
            </w:r>
            <w:hyperlink r:id="rId33" w:anchor="ApiLevels" w:tgtFrame="_blank" w:history="1"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 xml:space="preserve">Android API </w:t>
              </w:r>
              <w:r>
                <w:rPr>
                  <w:rStyle w:val="a7"/>
                  <w:rFonts w:ascii="Arial" w:hAnsi="Arial" w:cs="Arial"/>
                  <w:color w:val="039BE5"/>
                  <w:sz w:val="21"/>
                  <w:szCs w:val="21"/>
                </w:rPr>
                <w:t>级别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>文档。</w:t>
            </w:r>
          </w:p>
        </w:tc>
      </w:tr>
    </w:tbl>
    <w:p w:rsidR="00F57A5C" w:rsidRDefault="00F57A5C" w:rsidP="00F57A5C">
      <w:pPr>
        <w:rPr>
          <w:rFonts w:ascii="宋体" w:hAnsi="宋体" w:cs="宋体"/>
          <w:sz w:val="24"/>
          <w:szCs w:val="24"/>
        </w:rPr>
      </w:pPr>
    </w:p>
    <w:p w:rsidR="00F57A5C" w:rsidRDefault="00F57A5C" w:rsidP="00F57A5C">
      <w:pPr>
        <w:pStyle w:val="a3"/>
      </w:pPr>
    </w:p>
    <w:p w:rsidR="00F57A5C" w:rsidRDefault="00F57A5C" w:rsidP="00F57A5C">
      <w:pPr>
        <w:pStyle w:val="3"/>
        <w:numPr>
          <w:ilvl w:val="2"/>
          <w:numId w:val="11"/>
        </w:numPr>
      </w:pPr>
      <w:r>
        <w:t xml:space="preserve">Android </w:t>
      </w:r>
      <w:r>
        <w:t>如何找到最匹配资源</w:t>
      </w:r>
    </w:p>
    <w:p w:rsidR="00F57A5C" w:rsidRDefault="00F57A5C" w:rsidP="00F57A5C">
      <w:pPr>
        <w:rPr>
          <w:rFonts w:ascii="宋体" w:hAnsi="宋体" w:cs="宋体"/>
          <w:sz w:val="24"/>
          <w:szCs w:val="24"/>
        </w:rPr>
      </w:pPr>
    </w:p>
    <w:p w:rsidR="00F57A5C" w:rsidRDefault="00F57A5C" w:rsidP="00F57A5C">
      <w:pPr>
        <w:pStyle w:val="HTML"/>
      </w:pPr>
      <w:proofErr w:type="spellStart"/>
      <w:proofErr w:type="gramStart"/>
      <w:r>
        <w:t>drawable</w:t>
      </w:r>
      <w:proofErr w:type="spellEnd"/>
      <w:proofErr w:type="gramEnd"/>
      <w:r>
        <w:t>/</w:t>
      </w:r>
    </w:p>
    <w:p w:rsidR="00F57A5C" w:rsidRDefault="00F57A5C" w:rsidP="00F57A5C">
      <w:pPr>
        <w:pStyle w:val="HTML"/>
      </w:pPr>
      <w:proofErr w:type="spellStart"/>
      <w:proofErr w:type="gramStart"/>
      <w:r>
        <w:t>drawable</w:t>
      </w:r>
      <w:proofErr w:type="spellEnd"/>
      <w:r>
        <w:t>-en</w:t>
      </w:r>
      <w:proofErr w:type="gramEnd"/>
      <w:r>
        <w:t>/</w:t>
      </w:r>
    </w:p>
    <w:p w:rsidR="00F57A5C" w:rsidRDefault="00F57A5C" w:rsidP="00F57A5C">
      <w:pPr>
        <w:pStyle w:val="HTML"/>
      </w:pPr>
      <w:proofErr w:type="spellStart"/>
      <w:proofErr w:type="gramStart"/>
      <w:r>
        <w:t>drawable-fr-rCA</w:t>
      </w:r>
      <w:proofErr w:type="spellEnd"/>
      <w:proofErr w:type="gramEnd"/>
      <w:r>
        <w:t>/</w:t>
      </w:r>
    </w:p>
    <w:p w:rsidR="00F57A5C" w:rsidRDefault="00F57A5C" w:rsidP="00F57A5C">
      <w:pPr>
        <w:pStyle w:val="HTML"/>
      </w:pPr>
      <w:proofErr w:type="spellStart"/>
      <w:proofErr w:type="gramStart"/>
      <w:r>
        <w:t>drawable</w:t>
      </w:r>
      <w:proofErr w:type="spellEnd"/>
      <w:r>
        <w:t>-en-port</w:t>
      </w:r>
      <w:proofErr w:type="gramEnd"/>
      <w:r>
        <w:t>/</w:t>
      </w:r>
    </w:p>
    <w:p w:rsidR="00F57A5C" w:rsidRDefault="00F57A5C" w:rsidP="00F57A5C">
      <w:pPr>
        <w:pStyle w:val="HTML"/>
      </w:pPr>
      <w:proofErr w:type="gramStart"/>
      <w:r>
        <w:t>drawable-en-notouch-12key</w:t>
      </w:r>
      <w:proofErr w:type="gramEnd"/>
      <w:r>
        <w:t>/</w:t>
      </w:r>
    </w:p>
    <w:p w:rsidR="00F57A5C" w:rsidRDefault="00F57A5C" w:rsidP="00F57A5C">
      <w:pPr>
        <w:pStyle w:val="HTML"/>
      </w:pPr>
      <w:proofErr w:type="spellStart"/>
      <w:proofErr w:type="gramStart"/>
      <w:r>
        <w:t>drawable</w:t>
      </w:r>
      <w:proofErr w:type="spellEnd"/>
      <w:r>
        <w:t>-port-</w:t>
      </w:r>
      <w:proofErr w:type="spellStart"/>
      <w:r>
        <w:t>ldpi</w:t>
      </w:r>
      <w:proofErr w:type="spellEnd"/>
      <w:proofErr w:type="gramEnd"/>
      <w:r>
        <w:t>/</w:t>
      </w:r>
    </w:p>
    <w:p w:rsidR="00F57A5C" w:rsidRDefault="00F57A5C" w:rsidP="00F57A5C">
      <w:pPr>
        <w:pStyle w:val="HTML"/>
      </w:pPr>
      <w:proofErr w:type="gramStart"/>
      <w:r>
        <w:t>drawable-port-notouch-12key</w:t>
      </w:r>
      <w:proofErr w:type="gramEnd"/>
      <w:r>
        <w:t>/</w:t>
      </w:r>
    </w:p>
    <w:p w:rsidR="00F57A5C" w:rsidRDefault="00F57A5C" w:rsidP="00F57A5C">
      <w:pPr>
        <w:pStyle w:val="a3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同时，假设设备配置如下：</w:t>
      </w:r>
    </w:p>
    <w:p w:rsidR="00F57A5C" w:rsidRDefault="00F57A5C" w:rsidP="00F57A5C">
      <w:pPr>
        <w:pStyle w:val="a3"/>
        <w:spacing w:before="0" w:beforeAutospacing="0" w:after="180" w:afterAutospacing="0" w:line="360" w:lineRule="atLeast"/>
        <w:ind w:left="2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区域设置</w:t>
      </w:r>
      <w:r>
        <w:rPr>
          <w:rFonts w:ascii="Arial" w:hAnsi="Arial" w:cs="Arial"/>
          <w:sz w:val="21"/>
          <w:szCs w:val="21"/>
        </w:rPr>
        <w:t xml:space="preserve"> = </w:t>
      </w:r>
      <w:r>
        <w:rPr>
          <w:rStyle w:val="HTML0"/>
        </w:rPr>
        <w:t>en-GB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屏幕方向</w:t>
      </w:r>
      <w:r>
        <w:rPr>
          <w:rFonts w:ascii="Arial" w:hAnsi="Arial" w:cs="Arial"/>
          <w:sz w:val="21"/>
          <w:szCs w:val="21"/>
        </w:rPr>
        <w:t xml:space="preserve"> = </w:t>
      </w:r>
      <w:r>
        <w:rPr>
          <w:rStyle w:val="HTML0"/>
        </w:rPr>
        <w:t>port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屏幕像素密度</w:t>
      </w:r>
      <w:r>
        <w:rPr>
          <w:rFonts w:ascii="Arial" w:hAnsi="Arial" w:cs="Arial"/>
          <w:sz w:val="21"/>
          <w:szCs w:val="21"/>
        </w:rPr>
        <w:t xml:space="preserve"> = </w:t>
      </w:r>
      <w:proofErr w:type="spellStart"/>
      <w:r>
        <w:rPr>
          <w:rStyle w:val="HTML0"/>
        </w:rPr>
        <w:t>hdpi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触摸</w:t>
      </w:r>
      <w:proofErr w:type="gramStart"/>
      <w:r>
        <w:rPr>
          <w:rFonts w:ascii="Arial" w:hAnsi="Arial" w:cs="Arial"/>
          <w:sz w:val="21"/>
          <w:szCs w:val="21"/>
        </w:rPr>
        <w:t>屏类型</w:t>
      </w:r>
      <w:proofErr w:type="gramEnd"/>
      <w:r>
        <w:rPr>
          <w:rFonts w:ascii="Arial" w:hAnsi="Arial" w:cs="Arial"/>
          <w:sz w:val="21"/>
          <w:szCs w:val="21"/>
        </w:rPr>
        <w:t xml:space="preserve"> = </w:t>
      </w:r>
      <w:proofErr w:type="spellStart"/>
      <w:r>
        <w:rPr>
          <w:rStyle w:val="HTML0"/>
        </w:rPr>
        <w:t>notouch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主要文本输入法</w:t>
      </w:r>
      <w:r>
        <w:rPr>
          <w:rFonts w:ascii="Arial" w:hAnsi="Arial" w:cs="Arial"/>
          <w:sz w:val="21"/>
          <w:szCs w:val="21"/>
        </w:rPr>
        <w:t xml:space="preserve"> = </w:t>
      </w:r>
      <w:r>
        <w:rPr>
          <w:rStyle w:val="HTML0"/>
        </w:rPr>
        <w:t>12key</w:t>
      </w:r>
    </w:p>
    <w:p w:rsidR="00F57A5C" w:rsidRDefault="00F57A5C" w:rsidP="00F57A5C">
      <w:pPr>
        <w:pStyle w:val="a3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通过将设备配置与可用的备用资源进行比较，</w:t>
      </w:r>
      <w:r>
        <w:rPr>
          <w:rFonts w:ascii="Arial" w:hAnsi="Arial" w:cs="Arial"/>
          <w:sz w:val="21"/>
          <w:szCs w:val="21"/>
        </w:rPr>
        <w:t xml:space="preserve">Android </w:t>
      </w:r>
      <w:r>
        <w:rPr>
          <w:rFonts w:ascii="Arial" w:hAnsi="Arial" w:cs="Arial"/>
          <w:sz w:val="21"/>
          <w:szCs w:val="21"/>
        </w:rPr>
        <w:t>从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0"/>
        </w:rPr>
        <w:t>drawable</w:t>
      </w:r>
      <w:proofErr w:type="spellEnd"/>
      <w:r>
        <w:rPr>
          <w:rStyle w:val="HTML0"/>
        </w:rPr>
        <w:t>-en-port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中选择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Drawable</w:t>
      </w:r>
      <w:proofErr w:type="spellEnd"/>
      <w:r>
        <w:rPr>
          <w:rFonts w:ascii="Arial" w:hAnsi="Arial" w:cs="Arial"/>
          <w:sz w:val="21"/>
          <w:szCs w:val="21"/>
        </w:rPr>
        <w:t>。</w:t>
      </w:r>
    </w:p>
    <w:p w:rsidR="00F57A5C" w:rsidRDefault="00F57A5C" w:rsidP="00F57A5C">
      <w:pPr>
        <w:pStyle w:val="a3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系统使用以下逻辑决定要使用的资源：</w:t>
      </w:r>
    </w:p>
    <w:p w:rsidR="00F57A5C" w:rsidRDefault="00F57A5C" w:rsidP="00F57A5C">
      <w:pPr>
        <w:spacing w:line="36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3505200" cy="4486275"/>
            <wp:effectExtent l="0" t="0" r="0" b="9525"/>
            <wp:docPr id="7" name="图片 7" descr="http://developer.android.com/images/resources/res-selection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resources/res-selection-flowchar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5C" w:rsidRDefault="00F57A5C" w:rsidP="00F57A5C">
      <w:pPr>
        <w:pStyle w:val="img-caption"/>
        <w:spacing w:before="0" w:beforeAutospacing="0" w:after="300" w:afterAutospacing="0" w:line="360" w:lineRule="atLeast"/>
        <w:rPr>
          <w:rFonts w:ascii="Arial" w:hAnsi="Arial" w:cs="Arial"/>
          <w:sz w:val="20"/>
          <w:szCs w:val="20"/>
        </w:rPr>
      </w:pPr>
      <w:r>
        <w:rPr>
          <w:rStyle w:val="a4"/>
          <w:rFonts w:ascii="Arial" w:hAnsi="Arial" w:cs="Arial"/>
          <w:sz w:val="20"/>
          <w:szCs w:val="20"/>
        </w:rPr>
        <w:t>图</w:t>
      </w:r>
      <w:r>
        <w:rPr>
          <w:rStyle w:val="a4"/>
          <w:rFonts w:ascii="Arial" w:hAnsi="Arial" w:cs="Arial"/>
          <w:sz w:val="20"/>
          <w:szCs w:val="20"/>
        </w:rPr>
        <w:t xml:space="preserve"> 2. </w:t>
      </w:r>
      <w:r>
        <w:rPr>
          <w:rFonts w:ascii="Arial" w:hAnsi="Arial" w:cs="Arial"/>
          <w:sz w:val="20"/>
          <w:szCs w:val="20"/>
        </w:rPr>
        <w:t xml:space="preserve">Android </w:t>
      </w:r>
      <w:r>
        <w:rPr>
          <w:rFonts w:ascii="Arial" w:hAnsi="Arial" w:cs="Arial"/>
          <w:sz w:val="20"/>
          <w:szCs w:val="20"/>
        </w:rPr>
        <w:t>如何找到最匹配资源的流程图。</w:t>
      </w:r>
    </w:p>
    <w:p w:rsidR="00F57A5C" w:rsidRDefault="00F57A5C" w:rsidP="00F57A5C">
      <w:pPr>
        <w:widowControl/>
        <w:numPr>
          <w:ilvl w:val="0"/>
          <w:numId w:val="31"/>
        </w:numPr>
        <w:spacing w:after="180" w:line="360" w:lineRule="atLeast"/>
        <w:ind w:left="3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淘汰与设备配置冲突的资源文件。</w:t>
      </w:r>
      <w:r>
        <w:rPr>
          <w:rFonts w:ascii="Arial" w:hAnsi="Arial" w:cs="Arial"/>
          <w:szCs w:val="21"/>
        </w:rPr>
        <w:t xml:space="preserve"> </w:t>
      </w:r>
    </w:p>
    <w:p w:rsidR="00F57A5C" w:rsidRDefault="00F57A5C" w:rsidP="00F57A5C">
      <w:pPr>
        <w:pStyle w:val="a3"/>
        <w:spacing w:before="90" w:beforeAutospacing="0" w:after="90" w:afterAutospacing="0" w:line="360" w:lineRule="atLeast"/>
        <w:ind w:left="300"/>
        <w:rPr>
          <w:rFonts w:ascii="Arial" w:hAnsi="Arial" w:cs="Arial"/>
          <w:sz w:val="21"/>
          <w:szCs w:val="21"/>
        </w:rPr>
      </w:pPr>
      <w:proofErr w:type="spellStart"/>
      <w:r>
        <w:rPr>
          <w:rStyle w:val="HTML0"/>
        </w:rPr>
        <w:t>drawable-fr-rCA</w:t>
      </w:r>
      <w:proofErr w:type="spellEnd"/>
      <w:r>
        <w:rPr>
          <w:rStyle w:val="HTML0"/>
        </w:rPr>
        <w:t>/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目录与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0"/>
        </w:rPr>
        <w:t>en-GB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区域设置冲突，因而被淘汰。</w:t>
      </w:r>
    </w:p>
    <w:p w:rsidR="00F57A5C" w:rsidRDefault="00F57A5C" w:rsidP="00F57A5C">
      <w:pPr>
        <w:pStyle w:val="HTML"/>
        <w:spacing w:line="360" w:lineRule="atLeast"/>
        <w:ind w:left="300"/>
      </w:pPr>
      <w:proofErr w:type="spellStart"/>
      <w:proofErr w:type="gramStart"/>
      <w:r>
        <w:t>drawable</w:t>
      </w:r>
      <w:proofErr w:type="spellEnd"/>
      <w:proofErr w:type="gramEnd"/>
      <w:r>
        <w:t>/</w:t>
      </w:r>
    </w:p>
    <w:p w:rsidR="00F57A5C" w:rsidRDefault="00F57A5C" w:rsidP="00F57A5C">
      <w:pPr>
        <w:pStyle w:val="HTML"/>
        <w:spacing w:line="360" w:lineRule="atLeast"/>
        <w:ind w:left="300"/>
      </w:pPr>
      <w:proofErr w:type="spellStart"/>
      <w:proofErr w:type="gramStart"/>
      <w:r>
        <w:t>drawable</w:t>
      </w:r>
      <w:proofErr w:type="spellEnd"/>
      <w:r>
        <w:t>-en</w:t>
      </w:r>
      <w:proofErr w:type="gramEnd"/>
      <w:r>
        <w:t>/</w:t>
      </w:r>
    </w:p>
    <w:p w:rsidR="00F57A5C" w:rsidRDefault="00F57A5C" w:rsidP="00F57A5C">
      <w:pPr>
        <w:pStyle w:val="HTML"/>
        <w:spacing w:line="360" w:lineRule="atLeast"/>
        <w:ind w:left="300"/>
      </w:pPr>
      <w:del w:id="1" w:author="Unknown">
        <w:r>
          <w:delText>drawable-fr-rCA/</w:delText>
        </w:r>
      </w:del>
    </w:p>
    <w:p w:rsidR="00F57A5C" w:rsidRDefault="00F57A5C" w:rsidP="00F57A5C">
      <w:pPr>
        <w:pStyle w:val="HTML"/>
        <w:spacing w:line="360" w:lineRule="atLeast"/>
        <w:ind w:left="300"/>
      </w:pPr>
      <w:proofErr w:type="spellStart"/>
      <w:proofErr w:type="gramStart"/>
      <w:r>
        <w:t>drawable</w:t>
      </w:r>
      <w:proofErr w:type="spellEnd"/>
      <w:r>
        <w:t>-en-port</w:t>
      </w:r>
      <w:proofErr w:type="gramEnd"/>
      <w:r>
        <w:t>/</w:t>
      </w:r>
    </w:p>
    <w:p w:rsidR="00F57A5C" w:rsidRDefault="00F57A5C" w:rsidP="00F57A5C">
      <w:pPr>
        <w:pStyle w:val="HTML"/>
        <w:spacing w:line="360" w:lineRule="atLeast"/>
        <w:ind w:left="300"/>
      </w:pPr>
      <w:proofErr w:type="gramStart"/>
      <w:r>
        <w:lastRenderedPageBreak/>
        <w:t>drawable-en-notouch-12key</w:t>
      </w:r>
      <w:proofErr w:type="gramEnd"/>
      <w:r>
        <w:t>/</w:t>
      </w:r>
    </w:p>
    <w:p w:rsidR="00F57A5C" w:rsidRDefault="00F57A5C" w:rsidP="00F57A5C">
      <w:pPr>
        <w:pStyle w:val="HTML"/>
        <w:spacing w:line="360" w:lineRule="atLeast"/>
        <w:ind w:left="300"/>
      </w:pPr>
      <w:proofErr w:type="spellStart"/>
      <w:proofErr w:type="gramStart"/>
      <w:r>
        <w:t>drawable</w:t>
      </w:r>
      <w:proofErr w:type="spellEnd"/>
      <w:r>
        <w:t>-port-</w:t>
      </w:r>
      <w:proofErr w:type="spellStart"/>
      <w:r>
        <w:t>ldpi</w:t>
      </w:r>
      <w:proofErr w:type="spellEnd"/>
      <w:proofErr w:type="gramEnd"/>
      <w:r>
        <w:t>/</w:t>
      </w:r>
    </w:p>
    <w:p w:rsidR="00F57A5C" w:rsidRDefault="00F57A5C" w:rsidP="00F57A5C">
      <w:pPr>
        <w:pStyle w:val="HTML"/>
        <w:spacing w:line="360" w:lineRule="atLeast"/>
        <w:ind w:left="300"/>
      </w:pPr>
      <w:proofErr w:type="gramStart"/>
      <w:r>
        <w:t>drawable-port-notouch-12key</w:t>
      </w:r>
      <w:proofErr w:type="gramEnd"/>
      <w:r>
        <w:t>/</w:t>
      </w:r>
    </w:p>
    <w:p w:rsidR="00F57A5C" w:rsidRDefault="00F57A5C" w:rsidP="00F57A5C">
      <w:pPr>
        <w:pStyle w:val="note"/>
        <w:pBdr>
          <w:left w:val="single" w:sz="18" w:space="15" w:color="66C2FF"/>
        </w:pBdr>
        <w:spacing w:before="240" w:beforeAutospacing="0" w:after="240" w:afterAutospacing="0" w:line="360" w:lineRule="atLeast"/>
        <w:ind w:left="300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</w:rPr>
        <w:t>例外：</w:t>
      </w:r>
      <w:r>
        <w:rPr>
          <w:rFonts w:ascii="Arial" w:hAnsi="Arial" w:cs="Arial"/>
          <w:sz w:val="21"/>
          <w:szCs w:val="21"/>
        </w:rPr>
        <w:t>屏幕像素密度是唯一</w:t>
      </w:r>
      <w:proofErr w:type="gramStart"/>
      <w:r>
        <w:rPr>
          <w:rFonts w:ascii="Arial" w:hAnsi="Arial" w:cs="Arial"/>
          <w:sz w:val="21"/>
          <w:szCs w:val="21"/>
        </w:rPr>
        <w:t>一个</w:t>
      </w:r>
      <w:proofErr w:type="gramEnd"/>
      <w:r>
        <w:rPr>
          <w:rFonts w:ascii="Arial" w:hAnsi="Arial" w:cs="Arial"/>
          <w:sz w:val="21"/>
          <w:szCs w:val="21"/>
        </w:rPr>
        <w:t>未因冲突而被淘汰的限定符。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尽管设备的屏幕密度为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hdpi</w:t>
      </w:r>
      <w:proofErr w:type="spellEnd"/>
      <w:r>
        <w:rPr>
          <w:rFonts w:ascii="Arial" w:hAnsi="Arial" w:cs="Arial"/>
          <w:sz w:val="21"/>
          <w:szCs w:val="21"/>
        </w:rPr>
        <w:t>，但是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0"/>
        </w:rPr>
        <w:t>drawable</w:t>
      </w:r>
      <w:proofErr w:type="spellEnd"/>
      <w:r>
        <w:rPr>
          <w:rStyle w:val="HTML0"/>
        </w:rPr>
        <w:t>-port-</w:t>
      </w:r>
      <w:proofErr w:type="spellStart"/>
      <w:r>
        <w:rPr>
          <w:rStyle w:val="HTML0"/>
        </w:rPr>
        <w:t>ldpi</w:t>
      </w:r>
      <w:proofErr w:type="spellEnd"/>
      <w:r>
        <w:rPr>
          <w:rStyle w:val="HTML0"/>
        </w:rPr>
        <w:t>/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未被淘汰，因为此时每个屏幕密度均视为匹配。如需了解详细信息，请参阅</w:t>
      </w:r>
      <w:r w:rsidR="00FB7293">
        <w:fldChar w:fldCharType="begin"/>
      </w:r>
      <w:r w:rsidR="00FB7293">
        <w:instrText xml:space="preserve"> HYPERLINK "http://developer.android.com/guide/practices/screens_support.html" \t "_blank" </w:instrText>
      </w:r>
      <w:r w:rsidR="00FB7293">
        <w:fldChar w:fldCharType="separate"/>
      </w:r>
      <w:r>
        <w:rPr>
          <w:rStyle w:val="a7"/>
          <w:rFonts w:ascii="Arial" w:hAnsi="Arial" w:cs="Arial"/>
          <w:color w:val="039BE5"/>
          <w:sz w:val="21"/>
          <w:szCs w:val="21"/>
        </w:rPr>
        <w:t>支持多个屏幕</w:t>
      </w:r>
      <w:r w:rsidR="00FB7293">
        <w:rPr>
          <w:rStyle w:val="a7"/>
          <w:rFonts w:ascii="Arial" w:hAnsi="Arial" w:cs="Arial"/>
          <w:color w:val="039BE5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文档。</w:t>
      </w:r>
    </w:p>
    <w:p w:rsidR="00F57A5C" w:rsidRDefault="00F57A5C" w:rsidP="00F57A5C">
      <w:pPr>
        <w:widowControl/>
        <w:numPr>
          <w:ilvl w:val="0"/>
          <w:numId w:val="31"/>
        </w:numPr>
        <w:spacing w:after="180" w:line="360" w:lineRule="atLeast"/>
        <w:ind w:left="3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选择列表（</w:t>
      </w:r>
      <w:r w:rsidR="00FB7293">
        <w:fldChar w:fldCharType="begin"/>
      </w:r>
      <w:r w:rsidR="00FB7293">
        <w:instrText xml:space="preserve"> HYPERLINK "http://developer.android.com/intl/zh-cn/guide/topics/resources/providing-resources.html" \l "table2" \t "_blank" </w:instrText>
      </w:r>
      <w:r w:rsidR="00FB7293">
        <w:fldChar w:fldCharType="separate"/>
      </w:r>
      <w:r>
        <w:rPr>
          <w:rStyle w:val="a7"/>
          <w:rFonts w:ascii="Arial" w:hAnsi="Arial" w:cs="Arial"/>
          <w:color w:val="039BE5"/>
          <w:szCs w:val="21"/>
        </w:rPr>
        <w:t>表</w:t>
      </w:r>
      <w:r>
        <w:rPr>
          <w:rStyle w:val="a7"/>
          <w:rFonts w:ascii="Arial" w:hAnsi="Arial" w:cs="Arial"/>
          <w:color w:val="039BE5"/>
          <w:szCs w:val="21"/>
        </w:rPr>
        <w:t xml:space="preserve"> 2</w:t>
      </w:r>
      <w:r w:rsidR="00FB7293">
        <w:rPr>
          <w:rStyle w:val="a7"/>
          <w:rFonts w:ascii="Arial" w:hAnsi="Arial" w:cs="Arial"/>
          <w:color w:val="039BE5"/>
          <w:szCs w:val="21"/>
        </w:rPr>
        <w:fldChar w:fldCharType="end"/>
      </w:r>
      <w:r>
        <w:rPr>
          <w:rFonts w:ascii="Arial" w:hAnsi="Arial" w:cs="Arial"/>
          <w:szCs w:val="21"/>
        </w:rPr>
        <w:t>）中（下一个）优先级最高的限定符。（先从</w:t>
      </w:r>
      <w:r>
        <w:rPr>
          <w:rFonts w:ascii="Arial" w:hAnsi="Arial" w:cs="Arial"/>
          <w:szCs w:val="21"/>
        </w:rPr>
        <w:t xml:space="preserve"> MCC </w:t>
      </w:r>
      <w:r>
        <w:rPr>
          <w:rFonts w:ascii="Arial" w:hAnsi="Arial" w:cs="Arial"/>
          <w:szCs w:val="21"/>
        </w:rPr>
        <w:t>开始，然后下移。）</w:t>
      </w:r>
    </w:p>
    <w:p w:rsidR="00F57A5C" w:rsidRDefault="00F57A5C" w:rsidP="00F57A5C">
      <w:pPr>
        <w:widowControl/>
        <w:numPr>
          <w:ilvl w:val="0"/>
          <w:numId w:val="31"/>
        </w:numPr>
        <w:spacing w:after="180" w:line="360" w:lineRule="atLeast"/>
        <w:ind w:left="3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是否有资源目录包括此限定符？</w:t>
      </w:r>
      <w:r>
        <w:rPr>
          <w:rFonts w:ascii="Arial" w:hAnsi="Arial" w:cs="Arial"/>
          <w:szCs w:val="21"/>
        </w:rPr>
        <w:t xml:space="preserve"> </w:t>
      </w:r>
    </w:p>
    <w:p w:rsidR="00F57A5C" w:rsidRDefault="00F57A5C" w:rsidP="00F57A5C">
      <w:pPr>
        <w:widowControl/>
        <w:numPr>
          <w:ilvl w:val="1"/>
          <w:numId w:val="31"/>
        </w:numPr>
        <w:spacing w:after="180" w:line="36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若无，请返回到第</w:t>
      </w:r>
      <w:r>
        <w:rPr>
          <w:rFonts w:ascii="Arial" w:hAnsi="Arial" w:cs="Arial"/>
          <w:szCs w:val="21"/>
        </w:rPr>
        <w:t xml:space="preserve"> 2 </w:t>
      </w:r>
      <w:r>
        <w:rPr>
          <w:rFonts w:ascii="Arial" w:hAnsi="Arial" w:cs="Arial"/>
          <w:szCs w:val="21"/>
        </w:rPr>
        <w:t>步，看看下一个限定符。（在该示例中，除非达到语言限定符，否则答案始终为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否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。）</w:t>
      </w:r>
    </w:p>
    <w:p w:rsidR="00F57A5C" w:rsidRDefault="00F57A5C" w:rsidP="00F57A5C">
      <w:pPr>
        <w:widowControl/>
        <w:numPr>
          <w:ilvl w:val="1"/>
          <w:numId w:val="31"/>
        </w:numPr>
        <w:spacing w:after="180" w:line="36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若有，请继续</w:t>
      </w:r>
      <w:proofErr w:type="gramStart"/>
      <w:r>
        <w:rPr>
          <w:rFonts w:ascii="Arial" w:hAnsi="Arial" w:cs="Arial"/>
          <w:szCs w:val="21"/>
        </w:rPr>
        <w:t>执行第</w:t>
      </w:r>
      <w:proofErr w:type="gramEnd"/>
      <w:r>
        <w:rPr>
          <w:rFonts w:ascii="Arial" w:hAnsi="Arial" w:cs="Arial"/>
          <w:szCs w:val="21"/>
        </w:rPr>
        <w:t xml:space="preserve"> 4 </w:t>
      </w:r>
      <w:r>
        <w:rPr>
          <w:rFonts w:ascii="Arial" w:hAnsi="Arial" w:cs="Arial"/>
          <w:szCs w:val="21"/>
        </w:rPr>
        <w:t>步。</w:t>
      </w:r>
    </w:p>
    <w:p w:rsidR="00F57A5C" w:rsidRDefault="00F57A5C" w:rsidP="00F57A5C">
      <w:pPr>
        <w:widowControl/>
        <w:numPr>
          <w:ilvl w:val="0"/>
          <w:numId w:val="31"/>
        </w:numPr>
        <w:spacing w:after="180" w:line="360" w:lineRule="atLeast"/>
        <w:ind w:left="3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淘汰不含此限定符的资源目录。在该示例中，系统会淘汰所有不含语言限定符的目录。</w:t>
      </w:r>
      <w:r>
        <w:rPr>
          <w:rFonts w:ascii="Arial" w:hAnsi="Arial" w:cs="Arial"/>
          <w:szCs w:val="21"/>
        </w:rPr>
        <w:t xml:space="preserve"> </w:t>
      </w:r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</w:pPr>
      <w:del w:id="2" w:author="Unknown">
        <w:r>
          <w:delText>drawable/</w:delText>
        </w:r>
      </w:del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</w:pPr>
      <w:proofErr w:type="spellStart"/>
      <w:r>
        <w:t>drawable</w:t>
      </w:r>
      <w:proofErr w:type="spellEnd"/>
      <w:r>
        <w:t>-en/</w:t>
      </w:r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</w:pPr>
      <w:proofErr w:type="spellStart"/>
      <w:r>
        <w:t>drawable</w:t>
      </w:r>
      <w:proofErr w:type="spellEnd"/>
      <w:r>
        <w:t>-en-port/</w:t>
      </w:r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</w:pPr>
      <w:r>
        <w:t>drawable-en-notouch-12key/</w:t>
      </w:r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  <w:rPr>
          <w:del w:id="3" w:author="Unknown"/>
        </w:rPr>
      </w:pPr>
      <w:del w:id="4" w:author="Unknown">
        <w:r>
          <w:delText>drawable-port-ldpi/</w:delText>
        </w:r>
      </w:del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</w:pPr>
      <w:del w:id="5" w:author="Unknown">
        <w:r>
          <w:delText>drawable-port-notouch-12key/</w:delText>
        </w:r>
      </w:del>
    </w:p>
    <w:p w:rsidR="00F57A5C" w:rsidRDefault="00F57A5C" w:rsidP="00F57A5C">
      <w:pPr>
        <w:pStyle w:val="note"/>
        <w:pBdr>
          <w:left w:val="single" w:sz="18" w:space="15" w:color="66C2FF"/>
        </w:pBdr>
        <w:spacing w:before="240" w:beforeAutospacing="0" w:after="240" w:afterAutospacing="0" w:line="360" w:lineRule="atLeast"/>
        <w:ind w:left="300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</w:rPr>
        <w:t>例外：</w:t>
      </w:r>
      <w:r>
        <w:rPr>
          <w:rFonts w:ascii="Arial" w:hAnsi="Arial" w:cs="Arial"/>
          <w:sz w:val="21"/>
          <w:szCs w:val="21"/>
        </w:rPr>
        <w:t>如果涉及的限定符是屏幕像素密度，则</w:t>
      </w:r>
      <w:r>
        <w:rPr>
          <w:rFonts w:ascii="Arial" w:hAnsi="Arial" w:cs="Arial"/>
          <w:sz w:val="21"/>
          <w:szCs w:val="21"/>
        </w:rPr>
        <w:t xml:space="preserve"> Android </w:t>
      </w:r>
      <w:r>
        <w:rPr>
          <w:rFonts w:ascii="Arial" w:hAnsi="Arial" w:cs="Arial"/>
          <w:sz w:val="21"/>
          <w:szCs w:val="21"/>
        </w:rPr>
        <w:t>会选择最接近设备屏幕密度的选项。通常，</w:t>
      </w:r>
      <w:r>
        <w:rPr>
          <w:rFonts w:ascii="Arial" w:hAnsi="Arial" w:cs="Arial"/>
          <w:sz w:val="21"/>
          <w:szCs w:val="21"/>
        </w:rPr>
        <w:t xml:space="preserve">Android </w:t>
      </w:r>
      <w:r>
        <w:rPr>
          <w:rFonts w:ascii="Arial" w:hAnsi="Arial" w:cs="Arial"/>
          <w:sz w:val="21"/>
          <w:szCs w:val="21"/>
        </w:rPr>
        <w:t>倾向于缩小大型原始图像，而不是放大小型原始图像。请参阅</w:t>
      </w:r>
      <w:r w:rsidR="00FB7293">
        <w:fldChar w:fldCharType="begin"/>
      </w:r>
      <w:r w:rsidR="00FB7293">
        <w:instrText xml:space="preserve"> HYPERLINK "http://developer.android.com/guide/practices/screens_support.html" \t "_blank" </w:instrText>
      </w:r>
      <w:r w:rsidR="00FB7293">
        <w:fldChar w:fldCharType="separate"/>
      </w:r>
      <w:r>
        <w:rPr>
          <w:rStyle w:val="a7"/>
          <w:rFonts w:ascii="Arial" w:hAnsi="Arial" w:cs="Arial"/>
          <w:color w:val="039BE5"/>
          <w:sz w:val="21"/>
          <w:szCs w:val="21"/>
        </w:rPr>
        <w:t>支持多个屏幕</w:t>
      </w:r>
      <w:r w:rsidR="00FB7293">
        <w:rPr>
          <w:rStyle w:val="a7"/>
          <w:rFonts w:ascii="Arial" w:hAnsi="Arial" w:cs="Arial"/>
          <w:color w:val="039BE5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。</w:t>
      </w:r>
    </w:p>
    <w:p w:rsidR="00F57A5C" w:rsidRDefault="00F57A5C" w:rsidP="00F57A5C">
      <w:pPr>
        <w:widowControl/>
        <w:numPr>
          <w:ilvl w:val="0"/>
          <w:numId w:val="31"/>
        </w:numPr>
        <w:spacing w:after="180" w:line="360" w:lineRule="atLeast"/>
        <w:ind w:left="3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返回并重复第</w:t>
      </w:r>
      <w:r>
        <w:rPr>
          <w:rFonts w:ascii="Arial" w:hAnsi="Arial" w:cs="Arial"/>
          <w:szCs w:val="21"/>
        </w:rPr>
        <w:t xml:space="preserve"> 2 </w:t>
      </w:r>
      <w:r>
        <w:rPr>
          <w:rFonts w:ascii="Arial" w:hAnsi="Arial" w:cs="Arial"/>
          <w:szCs w:val="21"/>
        </w:rPr>
        <w:t>步、第</w:t>
      </w:r>
      <w:r>
        <w:rPr>
          <w:rFonts w:ascii="Arial" w:hAnsi="Arial" w:cs="Arial"/>
          <w:szCs w:val="21"/>
        </w:rPr>
        <w:t xml:space="preserve"> 3 </w:t>
      </w:r>
      <w:r>
        <w:rPr>
          <w:rFonts w:ascii="Arial" w:hAnsi="Arial" w:cs="Arial"/>
          <w:szCs w:val="21"/>
        </w:rPr>
        <w:t>步和第</w:t>
      </w:r>
      <w:r>
        <w:rPr>
          <w:rFonts w:ascii="Arial" w:hAnsi="Arial" w:cs="Arial"/>
          <w:szCs w:val="21"/>
        </w:rPr>
        <w:t xml:space="preserve"> 4 </w:t>
      </w:r>
      <w:r>
        <w:rPr>
          <w:rFonts w:ascii="Arial" w:hAnsi="Arial" w:cs="Arial"/>
          <w:szCs w:val="21"/>
        </w:rPr>
        <w:t>步，直到只剩下一个目录为止。在此示例中，屏幕方向是下一个判断是否匹配的限定符。因此，未指定屏幕方向的资源被淘汰：</w:t>
      </w:r>
      <w:r>
        <w:rPr>
          <w:rFonts w:ascii="Arial" w:hAnsi="Arial" w:cs="Arial"/>
          <w:szCs w:val="21"/>
        </w:rPr>
        <w:t xml:space="preserve"> </w:t>
      </w:r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</w:pPr>
      <w:del w:id="6" w:author="Unknown">
        <w:r>
          <w:delText>drawable-en/</w:delText>
        </w:r>
      </w:del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</w:pPr>
      <w:proofErr w:type="spellStart"/>
      <w:r>
        <w:t>drawable</w:t>
      </w:r>
      <w:proofErr w:type="spellEnd"/>
      <w:r>
        <w:t>-en-port/</w:t>
      </w:r>
    </w:p>
    <w:p w:rsidR="00F57A5C" w:rsidRDefault="00F57A5C" w:rsidP="00F57A5C">
      <w:pPr>
        <w:pStyle w:val="HTML"/>
        <w:numPr>
          <w:ilvl w:val="0"/>
          <w:numId w:val="31"/>
        </w:numPr>
        <w:tabs>
          <w:tab w:val="clear" w:pos="720"/>
        </w:tabs>
        <w:spacing w:line="360" w:lineRule="atLeast"/>
        <w:ind w:left="300"/>
      </w:pPr>
      <w:del w:id="7" w:author="Unknown">
        <w:r>
          <w:delText>drawable-en-notouch-12key/</w:delText>
        </w:r>
      </w:del>
    </w:p>
    <w:p w:rsidR="00F57A5C" w:rsidRDefault="00F57A5C" w:rsidP="00F57A5C">
      <w:pPr>
        <w:pStyle w:val="a3"/>
        <w:spacing w:before="90" w:beforeAutospacing="0" w:after="90" w:afterAutospacing="0" w:line="360" w:lineRule="atLeast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剩下的目录是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0"/>
        </w:rPr>
        <w:t>drawable</w:t>
      </w:r>
      <w:proofErr w:type="spellEnd"/>
      <w:r>
        <w:rPr>
          <w:rStyle w:val="HTML0"/>
        </w:rPr>
        <w:t>-en-port</w:t>
      </w:r>
      <w:r>
        <w:rPr>
          <w:rFonts w:ascii="Arial" w:hAnsi="Arial" w:cs="Arial"/>
          <w:sz w:val="21"/>
          <w:szCs w:val="21"/>
        </w:rPr>
        <w:t>。</w:t>
      </w:r>
    </w:p>
    <w:p w:rsidR="00F57A5C" w:rsidRDefault="00F57A5C" w:rsidP="00F57A5C"/>
    <w:p w:rsidR="00F57A5C" w:rsidRDefault="00F57A5C" w:rsidP="00F57A5C"/>
    <w:p w:rsidR="008F37FA" w:rsidRDefault="008F37FA" w:rsidP="008F37FA">
      <w:pPr>
        <w:pStyle w:val="1"/>
        <w:numPr>
          <w:ilvl w:val="0"/>
          <w:numId w:val="11"/>
        </w:numPr>
      </w:pPr>
      <w:r>
        <w:rPr>
          <w:rFonts w:hint="eastAsia"/>
        </w:rPr>
        <w:t>其他</w:t>
      </w:r>
    </w:p>
    <w:p w:rsidR="008F37FA" w:rsidRDefault="008F37FA" w:rsidP="008F37FA">
      <w:r>
        <w:lastRenderedPageBreak/>
        <w:t xml:space="preserve">    &lt;supports-screens</w:t>
      </w:r>
    </w:p>
    <w:p w:rsidR="008F37FA" w:rsidRDefault="008F37FA" w:rsidP="008F37FA">
      <w:r>
        <w:t xml:space="preserve">        </w:t>
      </w:r>
      <w:proofErr w:type="spellStart"/>
      <w:proofErr w:type="gramStart"/>
      <w:r>
        <w:t>android:</w:t>
      </w:r>
      <w:proofErr w:type="gramEnd"/>
      <w:r>
        <w:t>anyDensity</w:t>
      </w:r>
      <w:proofErr w:type="spellEnd"/>
      <w:r>
        <w:t>="true"</w:t>
      </w:r>
    </w:p>
    <w:p w:rsidR="008F37FA" w:rsidRDefault="008F37FA" w:rsidP="008F37FA">
      <w:r>
        <w:t xml:space="preserve">        </w:t>
      </w:r>
      <w:proofErr w:type="spellStart"/>
      <w:proofErr w:type="gramStart"/>
      <w:r>
        <w:t>android:</w:t>
      </w:r>
      <w:proofErr w:type="gramEnd"/>
      <w:r>
        <w:t>largeScreens</w:t>
      </w:r>
      <w:proofErr w:type="spellEnd"/>
      <w:r>
        <w:t>="true"</w:t>
      </w:r>
    </w:p>
    <w:p w:rsidR="008F37FA" w:rsidRDefault="008F37FA" w:rsidP="008F37FA">
      <w:r>
        <w:t xml:space="preserve">        </w:t>
      </w:r>
      <w:proofErr w:type="spellStart"/>
      <w:proofErr w:type="gramStart"/>
      <w:r>
        <w:t>android:</w:t>
      </w:r>
      <w:proofErr w:type="gramEnd"/>
      <w:r>
        <w:t>normalScreens</w:t>
      </w:r>
      <w:proofErr w:type="spellEnd"/>
      <w:r>
        <w:t>="true"</w:t>
      </w:r>
    </w:p>
    <w:p w:rsidR="008F37FA" w:rsidRDefault="008F37FA" w:rsidP="008F37FA">
      <w:r>
        <w:t xml:space="preserve">        </w:t>
      </w:r>
      <w:proofErr w:type="spellStart"/>
      <w:proofErr w:type="gramStart"/>
      <w:r>
        <w:t>android:</w:t>
      </w:r>
      <w:proofErr w:type="gramEnd"/>
      <w:r>
        <w:t>xlargeScreens</w:t>
      </w:r>
      <w:proofErr w:type="spellEnd"/>
      <w:r>
        <w:t>="true" /&gt;</w:t>
      </w:r>
    </w:p>
    <w:p w:rsidR="008F37FA" w:rsidRDefault="008F37FA" w:rsidP="008F37FA">
      <w:r w:rsidRPr="008F37FA">
        <w:rPr>
          <w:rFonts w:hint="eastAsia"/>
        </w:rPr>
        <w:t>Manifest.xml</w:t>
      </w:r>
      <w:r w:rsidRPr="008F37FA">
        <w:rPr>
          <w:rFonts w:hint="eastAsia"/>
        </w:rPr>
        <w:t>中配置</w:t>
      </w:r>
      <w:r w:rsidRPr="008F37FA">
        <w:rPr>
          <w:rFonts w:hint="eastAsia"/>
        </w:rPr>
        <w:t>&lt;supports-screens&gt;</w:t>
      </w:r>
      <w:r>
        <w:rPr>
          <w:rFonts w:hint="eastAsia"/>
        </w:rPr>
        <w:t>可以</w:t>
      </w:r>
      <w:r>
        <w:t>禁止在不合适的设备上安装</w:t>
      </w:r>
    </w:p>
    <w:p w:rsidR="008F37FA" w:rsidRDefault="008F37FA" w:rsidP="008F37FA">
      <w:r>
        <w:t xml:space="preserve">   &lt;activity</w:t>
      </w:r>
    </w:p>
    <w:p w:rsidR="008F37FA" w:rsidRDefault="008F37FA" w:rsidP="008F37FA"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="dji.pilot2.main.activity.DJIMainFragmentActivity"</w:t>
      </w:r>
    </w:p>
    <w:p w:rsidR="008F37FA" w:rsidRDefault="008F37FA" w:rsidP="008F37FA">
      <w:r>
        <w:t xml:space="preserve">            </w:t>
      </w:r>
      <w:proofErr w:type="gramStart"/>
      <w:r>
        <w:t>android:</w:t>
      </w:r>
      <w:proofErr w:type="gramEnd"/>
      <w:r>
        <w:t>configChanges="orientation|screenSize|keyboardHidden|keyboard"</w:t>
      </w:r>
    </w:p>
    <w:p w:rsidR="008F37FA" w:rsidRDefault="008F37FA" w:rsidP="008F37FA">
      <w:r>
        <w:t xml:space="preserve">    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AppThemeMine</w:t>
      </w:r>
      <w:proofErr w:type="spellEnd"/>
      <w:r>
        <w:t>" /&gt;</w:t>
      </w:r>
    </w:p>
    <w:p w:rsidR="00AB655C" w:rsidRPr="008F37FA" w:rsidRDefault="00AB655C" w:rsidP="008F37FA"/>
    <w:p w:rsidR="00614FD3" w:rsidRDefault="000411D4" w:rsidP="000411D4">
      <w:pPr>
        <w:pStyle w:val="1"/>
        <w:numPr>
          <w:ilvl w:val="0"/>
          <w:numId w:val="11"/>
        </w:numPr>
      </w:pPr>
      <w:r>
        <w:rPr>
          <w:rFonts w:hint="eastAsia"/>
        </w:rPr>
        <w:t>zs</w:t>
      </w:r>
      <w:r>
        <w:t>600</w:t>
      </w:r>
      <w:r>
        <w:rPr>
          <w:rFonts w:hint="eastAsia"/>
        </w:rPr>
        <w:t>方案</w:t>
      </w:r>
    </w:p>
    <w:p w:rsidR="000411D4" w:rsidRDefault="000411D4" w:rsidP="000411D4">
      <w:r>
        <w:rPr>
          <w:rFonts w:hint="eastAsia"/>
        </w:rPr>
        <w:t>5.5</w:t>
      </w:r>
      <w:r>
        <w:rPr>
          <w:rFonts w:hint="eastAsia"/>
        </w:rPr>
        <w:t>寸</w:t>
      </w:r>
      <w:r>
        <w:t>的</w:t>
      </w:r>
      <w:r>
        <w:rPr>
          <w:rFonts w:hint="eastAsia"/>
        </w:rPr>
        <w:t>屏幕</w:t>
      </w:r>
      <w:r>
        <w:t>是：</w:t>
      </w:r>
      <w:r>
        <w:rPr>
          <w:rFonts w:hint="eastAsia"/>
        </w:rPr>
        <w:t>400</w:t>
      </w:r>
      <w:r>
        <w:t>dpi</w:t>
      </w:r>
      <w:r>
        <w:t>，</w:t>
      </w:r>
      <w:proofErr w:type="spellStart"/>
      <w:r w:rsidR="00BC7EA1">
        <w:rPr>
          <w:rFonts w:hint="eastAsia"/>
        </w:rPr>
        <w:t>xxhdpi</w:t>
      </w:r>
      <w:proofErr w:type="spellEnd"/>
      <w:r w:rsidR="00BC7EA1">
        <w:rPr>
          <w:rFonts w:hint="eastAsia"/>
        </w:rPr>
        <w:t>,</w:t>
      </w:r>
      <w:r>
        <w:t>像素</w:t>
      </w:r>
      <w:r>
        <w:rPr>
          <w:rFonts w:hint="eastAsia"/>
        </w:rPr>
        <w:t>为</w:t>
      </w:r>
      <w:bookmarkStart w:id="8" w:name="_GoBack"/>
      <w:r>
        <w:rPr>
          <w:rFonts w:hint="eastAsia"/>
        </w:rPr>
        <w:t>1080</w:t>
      </w:r>
      <w:r>
        <w:t>*</w:t>
      </w:r>
      <w:r>
        <w:rPr>
          <w:rFonts w:hint="eastAsia"/>
        </w:rPr>
        <w:t>1920</w:t>
      </w:r>
      <w:bookmarkEnd w:id="8"/>
      <w:r>
        <w:rPr>
          <w:rFonts w:hint="eastAsia"/>
        </w:rPr>
        <w:t>，</w:t>
      </w:r>
      <w:r w:rsidR="00D14BFC" w:rsidRPr="00D14BFC">
        <w:t>layout-768x432</w:t>
      </w:r>
      <w:r>
        <w:t>和带屏</w:t>
      </w:r>
      <w:r>
        <w:rPr>
          <w:rFonts w:hint="eastAsia"/>
        </w:rPr>
        <w:t>遥控器</w:t>
      </w:r>
      <w:r>
        <w:t>的一样</w:t>
      </w:r>
      <w:r>
        <w:rPr>
          <w:rFonts w:hint="eastAsia"/>
        </w:rPr>
        <w:t>：</w:t>
      </w:r>
      <w:r>
        <w:rPr>
          <w:rFonts w:hint="eastAsia"/>
        </w:rPr>
        <w:t>2.5</w:t>
      </w:r>
      <w:r>
        <w:rPr>
          <w:rFonts w:hint="eastAsia"/>
        </w:rPr>
        <w:t>倍</w:t>
      </w:r>
      <w:r>
        <w:t>的</w:t>
      </w:r>
      <w:proofErr w:type="spellStart"/>
      <w:r>
        <w:t>demen</w:t>
      </w:r>
      <w:proofErr w:type="spellEnd"/>
    </w:p>
    <w:p w:rsidR="000411D4" w:rsidRDefault="000411D4" w:rsidP="000411D4">
      <w:r>
        <w:t>7.85</w:t>
      </w:r>
      <w:r>
        <w:rPr>
          <w:rFonts w:hint="eastAsia"/>
        </w:rPr>
        <w:t>是</w:t>
      </w:r>
      <w:r w:rsidRPr="000411D4">
        <w:rPr>
          <w:rFonts w:hint="eastAsia"/>
        </w:rPr>
        <w:t>适配</w:t>
      </w:r>
      <w:r w:rsidRPr="000411D4">
        <w:rPr>
          <w:rFonts w:hint="eastAsia"/>
        </w:rPr>
        <w:t>320</w:t>
      </w:r>
      <w:r w:rsidRPr="000411D4">
        <w:rPr>
          <w:rFonts w:hint="eastAsia"/>
        </w:rPr>
        <w:t>分辨率（</w:t>
      </w:r>
      <w:r w:rsidRPr="000411D4">
        <w:rPr>
          <w:rFonts w:hint="eastAsia"/>
        </w:rPr>
        <w:t>2048*1536</w:t>
      </w:r>
      <w:r w:rsidRPr="000411D4">
        <w:rPr>
          <w:rFonts w:hint="eastAsia"/>
        </w:rPr>
        <w:t>）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D7221C" w:rsidRDefault="00D7221C" w:rsidP="000411D4">
      <w:r>
        <w:rPr>
          <w:rFonts w:hint="eastAsia"/>
        </w:rPr>
        <w:t>目前</w:t>
      </w:r>
      <w:r>
        <w:t>我们定义了</w:t>
      </w:r>
    </w:p>
    <w:p w:rsidR="00D7221C" w:rsidRDefault="00D7221C" w:rsidP="000411D4">
      <w:r>
        <w:t>L</w:t>
      </w:r>
      <w:r>
        <w:rPr>
          <w:rFonts w:hint="eastAsia"/>
        </w:rPr>
        <w:t>and</w:t>
      </w:r>
      <w:r>
        <w:t>：横屏</w:t>
      </w:r>
    </w:p>
    <w:p w:rsidR="00D7221C" w:rsidRDefault="00D7221C" w:rsidP="000411D4">
      <w:r>
        <w:t>Large</w:t>
      </w:r>
      <w:r>
        <w:t>：</w:t>
      </w:r>
      <w:r>
        <w:rPr>
          <w:rFonts w:hint="eastAsia"/>
        </w:rPr>
        <w:t>7.0</w:t>
      </w:r>
      <w:r>
        <w:rPr>
          <w:rFonts w:hint="eastAsia"/>
        </w:rPr>
        <w:t>寸</w:t>
      </w:r>
      <w:r>
        <w:t>以上</w:t>
      </w:r>
    </w:p>
    <w:p w:rsidR="00D7221C" w:rsidRDefault="00D7221C" w:rsidP="000411D4">
      <w:r>
        <w:t>Layout-</w:t>
      </w:r>
      <w:proofErr w:type="spellStart"/>
      <w:r>
        <w:t>x</w:t>
      </w:r>
      <w:r>
        <w:rPr>
          <w:rFonts w:hint="eastAsia"/>
        </w:rPr>
        <w:t>large</w:t>
      </w:r>
      <w:proofErr w:type="spellEnd"/>
      <w:r>
        <w:t>：</w:t>
      </w:r>
    </w:p>
    <w:p w:rsidR="00D7221C" w:rsidRDefault="00D7221C" w:rsidP="000411D4">
      <w:r>
        <w:t>w1024dp</w:t>
      </w:r>
    </w:p>
    <w:p w:rsidR="00D7221C" w:rsidRPr="00D7221C" w:rsidRDefault="00D7221C" w:rsidP="000411D4">
      <w:r>
        <w:t>w1280dp</w:t>
      </w:r>
    </w:p>
    <w:p w:rsidR="000411D4" w:rsidRPr="00F57170" w:rsidRDefault="00F57170" w:rsidP="000411D4">
      <w:r>
        <w:rPr>
          <w:rFonts w:hint="eastAsia"/>
        </w:rPr>
        <w:t>GO</w:t>
      </w:r>
      <w:r>
        <w:t>：</w:t>
      </w:r>
      <w:r w:rsidRPr="00F57170">
        <w:t xml:space="preserve">      </w:t>
      </w:r>
      <w:proofErr w:type="spellStart"/>
      <w:r w:rsidRPr="00F57170">
        <w:t>DJIOriLayout.setOrientationByDevice</w:t>
      </w:r>
      <w:proofErr w:type="spellEnd"/>
      <w:r w:rsidRPr="00F57170">
        <w:t>(this);</w:t>
      </w:r>
      <w:r>
        <w:rPr>
          <w:rFonts w:hint="eastAsia"/>
        </w:rPr>
        <w:t>控制</w:t>
      </w:r>
      <w:r>
        <w:t>了</w:t>
      </w:r>
    </w:p>
    <w:p w:rsidR="0079270D" w:rsidRDefault="0079270D" w:rsidP="000411D4">
      <w:r>
        <w:rPr>
          <w:rFonts w:hint="eastAsia"/>
        </w:rPr>
        <w:t>系统</w:t>
      </w:r>
      <w:r>
        <w:t>强制</w:t>
      </w:r>
      <w:proofErr w:type="gramStart"/>
      <w:r>
        <w:t>设为了横</w:t>
      </w:r>
      <w:proofErr w:type="gramEnd"/>
      <w:r>
        <w:t>屏</w:t>
      </w:r>
      <w:r>
        <w:rPr>
          <w:rFonts w:hint="eastAsia"/>
        </w:rPr>
        <w:t>，</w:t>
      </w:r>
      <w:r>
        <w:t>代码找不到</w:t>
      </w:r>
    </w:p>
    <w:p w:rsidR="00F57170" w:rsidRDefault="00F57170" w:rsidP="000411D4">
      <w:r>
        <w:rPr>
          <w:rFonts w:hint="eastAsia"/>
        </w:rPr>
        <w:t>之前</w:t>
      </w:r>
      <w:r>
        <w:t>应该在</w:t>
      </w:r>
      <w:r>
        <w:t>large</w:t>
      </w:r>
      <w:r>
        <w:rPr>
          <w:rFonts w:hint="eastAsia"/>
        </w:rPr>
        <w:t>里面</w:t>
      </w:r>
      <w:r>
        <w:t>适配过了吧，其实</w:t>
      </w:r>
      <w:r>
        <w:rPr>
          <w:rFonts w:hint="eastAsia"/>
        </w:rPr>
        <w:t>可以</w:t>
      </w:r>
      <w:r>
        <w:t>模仿的</w:t>
      </w:r>
    </w:p>
    <w:p w:rsidR="006C018D" w:rsidRDefault="006C018D" w:rsidP="000411D4">
      <w:r>
        <w:rPr>
          <w:rFonts w:hint="eastAsia"/>
        </w:rPr>
        <w:t>编译</w:t>
      </w:r>
      <w:r>
        <w:t>选项中，为何</w:t>
      </w:r>
      <w:r>
        <w:rPr>
          <w:rFonts w:hint="eastAsia"/>
        </w:rPr>
        <w:t>控制</w:t>
      </w:r>
      <w:r>
        <w:t>了</w:t>
      </w:r>
      <w:r w:rsidR="00660100">
        <w:rPr>
          <w:rFonts w:hint="eastAsia"/>
        </w:rPr>
        <w:t>pad</w:t>
      </w:r>
      <w:r w:rsidR="00660100">
        <w:t>版本出来是另外的界面？</w:t>
      </w:r>
    </w:p>
    <w:p w:rsidR="00256C54" w:rsidRDefault="00256C54" w:rsidP="000411D4">
      <w:r>
        <w:rPr>
          <w:rFonts w:hint="eastAsia"/>
        </w:rPr>
        <w:t>我们</w:t>
      </w:r>
      <w:r>
        <w:t>的平板是用的</w:t>
      </w:r>
      <w:r>
        <w:t>large</w:t>
      </w:r>
      <w:r>
        <w:t>哦，</w:t>
      </w:r>
    </w:p>
    <w:p w:rsidR="004A0F04" w:rsidRDefault="004A0F04" w:rsidP="000411D4">
      <w:r>
        <w:rPr>
          <w:rFonts w:hint="eastAsia"/>
        </w:rPr>
        <w:t>原则</w:t>
      </w:r>
      <w:r>
        <w:t>：相对位置不变，在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dimen</w:t>
      </w:r>
      <w:r>
        <w:t>s</w:t>
      </w:r>
      <w:proofErr w:type="spellEnd"/>
      <w:r>
        <w:t>修饰符适配，相对位置改变，用</w:t>
      </w:r>
      <w:r>
        <w:t>layout</w:t>
      </w:r>
      <w:r>
        <w:t>的修饰符适配，逻辑修改，用编译变量</w:t>
      </w:r>
      <w:r>
        <w:rPr>
          <w:rFonts w:hint="eastAsia"/>
        </w:rPr>
        <w:t>控制</w:t>
      </w:r>
      <w:r>
        <w:t>。</w:t>
      </w:r>
    </w:p>
    <w:p w:rsidR="00D14BFC" w:rsidRDefault="0093627F" w:rsidP="000411D4">
      <w:proofErr w:type="gramStart"/>
      <w:r>
        <w:t>Size(</w:t>
      </w:r>
      <w:proofErr w:type="gramEnd"/>
      <w:r>
        <w:t>large)&gt;</w:t>
      </w:r>
      <w:proofErr w:type="spellStart"/>
      <w:r>
        <w:t>sw</w:t>
      </w:r>
      <w:proofErr w:type="spellEnd"/>
      <w:r>
        <w:t xml:space="preserve">  &gt;land &gt;</w:t>
      </w:r>
      <w:r w:rsidR="00D14BFC">
        <w:t>768*432&gt;</w:t>
      </w:r>
      <w:r w:rsidR="00F57A5C">
        <w:t xml:space="preserve"> </w:t>
      </w:r>
      <w:r w:rsidR="00BC7EA1">
        <w:t>x</w:t>
      </w:r>
      <w:r w:rsidR="00F57A5C">
        <w:t xml:space="preserve"> </w:t>
      </w:r>
      <w:proofErr w:type="spellStart"/>
      <w:r w:rsidR="00BC7EA1">
        <w:t>xhdpi</w:t>
      </w:r>
      <w:proofErr w:type="spellEnd"/>
    </w:p>
    <w:p w:rsidR="0093627F" w:rsidRPr="00F12919" w:rsidRDefault="0093627F" w:rsidP="000411D4">
      <w:pPr>
        <w:rPr>
          <w:color w:val="FF0000"/>
        </w:rPr>
      </w:pPr>
      <w:r w:rsidRPr="00B93586">
        <w:rPr>
          <w:color w:val="FF0000"/>
        </w:rPr>
        <w:t>5.5</w:t>
      </w:r>
      <w:r w:rsidRPr="00B93586">
        <w:rPr>
          <w:rFonts w:hint="eastAsia"/>
          <w:color w:val="FF0000"/>
        </w:rPr>
        <w:t>的</w:t>
      </w:r>
      <w:r w:rsidRPr="00B93586">
        <w:rPr>
          <w:color w:val="FF0000"/>
        </w:rPr>
        <w:t>layout</w:t>
      </w:r>
      <w:r w:rsidRPr="00B93586">
        <w:rPr>
          <w:color w:val="FF0000"/>
        </w:rPr>
        <w:t>最佳方案</w:t>
      </w:r>
      <w:r w:rsidRPr="00B93586">
        <w:rPr>
          <w:rFonts w:hint="eastAsia"/>
          <w:color w:val="FF0000"/>
        </w:rPr>
        <w:t>：</w:t>
      </w:r>
      <w:r w:rsidR="00F12919" w:rsidRPr="00F12919">
        <w:rPr>
          <w:color w:val="FF0000"/>
        </w:rPr>
        <w:t>layout-sw432dp-w432dp-normal-</w:t>
      </w:r>
      <w:proofErr w:type="gramStart"/>
      <w:r w:rsidR="00F12919" w:rsidRPr="00F12919">
        <w:rPr>
          <w:color w:val="FF0000"/>
        </w:rPr>
        <w:t>land</w:t>
      </w:r>
      <w:r w:rsidR="00F12919">
        <w:rPr>
          <w:color w:val="FF0000"/>
        </w:rPr>
        <w:t>(</w:t>
      </w:r>
      <w:proofErr w:type="gramEnd"/>
      <w:r w:rsidR="00F12919">
        <w:rPr>
          <w:color w:val="FF0000"/>
        </w:rPr>
        <w:t>768*432)</w:t>
      </w:r>
    </w:p>
    <w:p w:rsidR="00F12919" w:rsidRPr="00B93586" w:rsidRDefault="0093627F" w:rsidP="000411D4">
      <w:pPr>
        <w:rPr>
          <w:color w:val="FF0000"/>
        </w:rPr>
      </w:pPr>
      <w:r w:rsidRPr="00B93586">
        <w:rPr>
          <w:color w:val="FF0000"/>
        </w:rPr>
        <w:t>7.85</w:t>
      </w:r>
      <w:r w:rsidRPr="00B93586">
        <w:rPr>
          <w:rFonts w:hint="eastAsia"/>
          <w:color w:val="FF0000"/>
        </w:rPr>
        <w:t>的</w:t>
      </w:r>
      <w:r w:rsidRPr="00B93586">
        <w:rPr>
          <w:color w:val="FF0000"/>
        </w:rPr>
        <w:t>最佳方案：</w:t>
      </w:r>
      <w:r w:rsidR="00F12919" w:rsidRPr="00F12919">
        <w:rPr>
          <w:color w:val="FF0000"/>
        </w:rPr>
        <w:t>layout-sw768dp-w768dp-</w:t>
      </w:r>
      <w:r w:rsidR="00F12919">
        <w:rPr>
          <w:color w:val="FF0000"/>
        </w:rPr>
        <w:t>x</w:t>
      </w:r>
      <w:r w:rsidR="00F12919" w:rsidRPr="00F12919">
        <w:rPr>
          <w:color w:val="FF0000"/>
        </w:rPr>
        <w:t>large-</w:t>
      </w:r>
      <w:proofErr w:type="gramStart"/>
      <w:r w:rsidR="00F12919" w:rsidRPr="00F12919">
        <w:rPr>
          <w:color w:val="FF0000"/>
        </w:rPr>
        <w:t>land</w:t>
      </w:r>
      <w:r w:rsidR="00F12919">
        <w:rPr>
          <w:color w:val="FF0000"/>
        </w:rPr>
        <w:t>(</w:t>
      </w:r>
      <w:proofErr w:type="gramEnd"/>
      <w:r w:rsidR="00F12919">
        <w:rPr>
          <w:color w:val="FF0000"/>
        </w:rPr>
        <w:t>1024*768)</w:t>
      </w:r>
    </w:p>
    <w:p w:rsidR="0093627F" w:rsidRDefault="0093627F" w:rsidP="000411D4">
      <w:proofErr w:type="spellStart"/>
      <w:r>
        <w:t>Dimen</w:t>
      </w:r>
      <w:proofErr w:type="spellEnd"/>
      <w:r>
        <w:t>呢</w:t>
      </w:r>
      <w:r>
        <w:rPr>
          <w:rFonts w:hint="eastAsia"/>
        </w:rPr>
        <w:t>、</w:t>
      </w:r>
      <w:proofErr w:type="spellStart"/>
      <w:r>
        <w:t>drawalbe</w:t>
      </w:r>
      <w:proofErr w:type="spellEnd"/>
      <w:r>
        <w:t>呢？在</w:t>
      </w:r>
      <w:r>
        <w:rPr>
          <w:rFonts w:hint="eastAsia"/>
        </w:rPr>
        <w:t>手机</w:t>
      </w:r>
      <w:r>
        <w:t>上正常么？</w:t>
      </w:r>
    </w:p>
    <w:p w:rsidR="00FB7293" w:rsidRDefault="00FB7293" w:rsidP="00FB7293">
      <w:pPr>
        <w:rPr>
          <w:rFonts w:hint="eastAsia"/>
        </w:rPr>
      </w:pPr>
      <w:r>
        <w:rPr>
          <w:rFonts w:hint="eastAsia"/>
        </w:rPr>
        <w:t>如何</w:t>
      </w:r>
      <w:r>
        <w:t>自定义限定符号</w:t>
      </w:r>
    </w:p>
    <w:p w:rsidR="0093627F" w:rsidRPr="003B0304" w:rsidRDefault="0093627F" w:rsidP="000411D4"/>
    <w:p w:rsidR="003B0304" w:rsidRDefault="003B0304" w:rsidP="000411D4">
      <w:pPr>
        <w:pStyle w:val="1"/>
        <w:numPr>
          <w:ilvl w:val="0"/>
          <w:numId w:val="11"/>
        </w:numPr>
      </w:pPr>
      <w:r>
        <w:rPr>
          <w:rFonts w:hint="eastAsia"/>
        </w:rPr>
        <w:t>参考</w:t>
      </w:r>
    </w:p>
    <w:p w:rsidR="003B0304" w:rsidRDefault="003B0304" w:rsidP="004173A5">
      <w:r>
        <w:rPr>
          <w:rFonts w:ascii="Arial" w:hAnsi="Arial" w:cs="Arial" w:hint="eastAsia"/>
          <w:color w:val="2F2F2F"/>
        </w:rPr>
        <w:t>1.</w:t>
      </w:r>
      <w:r w:rsidRPr="00051061">
        <w:t xml:space="preserve"> </w:t>
      </w:r>
      <w:hyperlink r:id="rId35" w:history="1">
        <w:r>
          <w:rPr>
            <w:rStyle w:val="a7"/>
            <w:rFonts w:ascii="Helvetica" w:hAnsi="Helvetica" w:cs="Helvetica"/>
            <w:color w:val="006600"/>
            <w:sz w:val="24"/>
            <w:szCs w:val="24"/>
          </w:rPr>
          <w:t>android-View</w:t>
        </w:r>
        <w:r>
          <w:rPr>
            <w:rStyle w:val="a7"/>
            <w:rFonts w:ascii="Helvetica" w:hAnsi="Helvetica" w:cs="Helvetica"/>
            <w:color w:val="006600"/>
            <w:sz w:val="24"/>
            <w:szCs w:val="24"/>
          </w:rPr>
          <w:t>工作原理（三）视图大小计算过程（</w:t>
        </w:r>
        <w:r>
          <w:rPr>
            <w:rStyle w:val="a7"/>
            <w:rFonts w:ascii="Helvetica" w:hAnsi="Helvetica" w:cs="Helvetica"/>
            <w:color w:val="006600"/>
            <w:sz w:val="24"/>
            <w:szCs w:val="24"/>
          </w:rPr>
          <w:t>measure</w:t>
        </w:r>
        <w:r>
          <w:rPr>
            <w:rStyle w:val="a7"/>
            <w:rFonts w:ascii="Helvetica" w:hAnsi="Helvetica" w:cs="Helvetica"/>
            <w:color w:val="006600"/>
            <w:sz w:val="24"/>
            <w:szCs w:val="24"/>
          </w:rPr>
          <w:t>过程）</w:t>
        </w:r>
      </w:hyperlink>
    </w:p>
    <w:p w:rsidR="003B0304" w:rsidRDefault="00FB7293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hyperlink r:id="rId36" w:history="1">
        <w:r w:rsidR="004173A5" w:rsidRPr="006605B8">
          <w:rPr>
            <w:rStyle w:val="a7"/>
            <w:rFonts w:ascii="Arial" w:hAnsi="Arial" w:cs="Arial"/>
          </w:rPr>
          <w:t>http://xixinfei.iteye.com/blog/2114701</w:t>
        </w:r>
      </w:hyperlink>
    </w:p>
    <w:p w:rsidR="004173A5" w:rsidRPr="004173A5" w:rsidRDefault="004173A5" w:rsidP="004173A5">
      <w:r>
        <w:rPr>
          <w:color w:val="2F2F2F"/>
        </w:rPr>
        <w:lastRenderedPageBreak/>
        <w:t>2.</w:t>
      </w:r>
      <w:r w:rsidRPr="004173A5">
        <w:t xml:space="preserve"> </w:t>
      </w:r>
      <w:proofErr w:type="gramStart"/>
      <w:r>
        <w:t>安卓平板</w:t>
      </w:r>
      <w:proofErr w:type="gramEnd"/>
      <w:r>
        <w:t>化趟过的坑</w:t>
      </w:r>
    </w:p>
    <w:p w:rsidR="004173A5" w:rsidRDefault="00FB7293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hyperlink r:id="rId37" w:history="1">
        <w:r w:rsidR="008C588D" w:rsidRPr="006605B8">
          <w:rPr>
            <w:rStyle w:val="a7"/>
            <w:rFonts w:ascii="Arial" w:hAnsi="Arial" w:cs="Arial"/>
          </w:rPr>
          <w:t>http://www.jianshu.com/p/042c1f268c69</w:t>
        </w:r>
      </w:hyperlink>
    </w:p>
    <w:p w:rsidR="008C588D" w:rsidRDefault="008C588D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3.</w:t>
      </w:r>
      <w:r w:rsidRPr="008C588D">
        <w:rPr>
          <w:rFonts w:hint="eastAsia"/>
        </w:rPr>
        <w:t xml:space="preserve"> </w:t>
      </w:r>
      <w:r w:rsidRPr="008C588D">
        <w:rPr>
          <w:rFonts w:ascii="Arial" w:hAnsi="Arial" w:cs="Arial" w:hint="eastAsia"/>
          <w:color w:val="2F2F2F"/>
        </w:rPr>
        <w:t>Android</w:t>
      </w:r>
      <w:r w:rsidRPr="008C588D">
        <w:rPr>
          <w:rFonts w:ascii="Arial" w:hAnsi="Arial" w:cs="Arial" w:hint="eastAsia"/>
          <w:color w:val="2F2F2F"/>
        </w:rPr>
        <w:t>中</w:t>
      </w:r>
      <w:r w:rsidRPr="008C588D">
        <w:rPr>
          <w:rFonts w:ascii="Arial" w:hAnsi="Arial" w:cs="Arial" w:hint="eastAsia"/>
          <w:color w:val="2F2F2F"/>
        </w:rPr>
        <w:t>.9</w:t>
      </w:r>
      <w:r w:rsidRPr="008C588D">
        <w:rPr>
          <w:rFonts w:ascii="Arial" w:hAnsi="Arial" w:cs="Arial" w:hint="eastAsia"/>
          <w:color w:val="2F2F2F"/>
        </w:rPr>
        <w:t>图片的含义及制作教程</w:t>
      </w:r>
    </w:p>
    <w:p w:rsidR="008C588D" w:rsidRDefault="00FB7293" w:rsidP="003B030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hyperlink r:id="rId38" w:history="1">
        <w:r w:rsidR="006E27CD" w:rsidRPr="006605B8">
          <w:rPr>
            <w:rStyle w:val="a7"/>
            <w:rFonts w:ascii="Arial" w:hAnsi="Arial" w:cs="Arial"/>
          </w:rPr>
          <w:t>http://www.jianshu.com/p/3fd048644e3f</w:t>
        </w:r>
      </w:hyperlink>
    </w:p>
    <w:p w:rsidR="006E27CD" w:rsidRDefault="008F37FA" w:rsidP="000411D4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4.</w:t>
      </w:r>
      <w:r w:rsidR="006E27CD">
        <w:rPr>
          <w:rFonts w:ascii="Arial" w:hAnsi="Arial" w:cs="Arial" w:hint="eastAsia"/>
          <w:color w:val="2F2F2F"/>
        </w:rPr>
        <w:t>枚举法</w:t>
      </w:r>
      <w:r w:rsidR="006E27CD">
        <w:rPr>
          <w:rFonts w:ascii="Arial" w:hAnsi="Arial" w:cs="Arial"/>
          <w:color w:val="2F2F2F"/>
        </w:rPr>
        <w:t>像素值</w:t>
      </w:r>
    </w:p>
    <w:p w:rsidR="006E27CD" w:rsidRDefault="00FB7293" w:rsidP="006E27CD">
      <w:pPr>
        <w:pStyle w:val="a3"/>
        <w:shd w:val="clear" w:color="auto" w:fill="FFFFFF"/>
        <w:spacing w:before="0" w:beforeAutospacing="0" w:after="375" w:afterAutospacing="0" w:line="408" w:lineRule="atLeast"/>
        <w:ind w:left="425"/>
        <w:rPr>
          <w:rFonts w:ascii="Arial" w:hAnsi="Arial" w:cs="Arial"/>
          <w:color w:val="2F2F2F"/>
        </w:rPr>
      </w:pPr>
      <w:hyperlink r:id="rId39" w:history="1">
        <w:r w:rsidR="008F37FA" w:rsidRPr="006605B8">
          <w:rPr>
            <w:rStyle w:val="a7"/>
            <w:rFonts w:ascii="Arial" w:hAnsi="Arial" w:cs="Arial"/>
          </w:rPr>
          <w:t>http://blog.csdn.net/lmj623565791/article/details/45460089</w:t>
        </w:r>
      </w:hyperlink>
    </w:p>
    <w:p w:rsidR="008F37FA" w:rsidRDefault="008F37FA" w:rsidP="006E27CD">
      <w:pPr>
        <w:pStyle w:val="a3"/>
        <w:shd w:val="clear" w:color="auto" w:fill="FFFFFF"/>
        <w:spacing w:before="0" w:beforeAutospacing="0" w:after="375" w:afterAutospacing="0" w:line="408" w:lineRule="atLeast"/>
        <w:ind w:left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5.</w:t>
      </w:r>
      <w:r w:rsidRPr="008F37FA">
        <w:rPr>
          <w:rFonts w:hint="eastAsia"/>
        </w:rPr>
        <w:t xml:space="preserve"> </w:t>
      </w:r>
      <w:r w:rsidRPr="008F37FA">
        <w:rPr>
          <w:rFonts w:ascii="Arial" w:hAnsi="Arial" w:cs="Arial" w:hint="eastAsia"/>
          <w:color w:val="2F2F2F"/>
        </w:rPr>
        <w:t>Manifest.xml</w:t>
      </w:r>
      <w:r w:rsidRPr="008F37FA">
        <w:rPr>
          <w:rFonts w:ascii="Arial" w:hAnsi="Arial" w:cs="Arial" w:hint="eastAsia"/>
          <w:color w:val="2F2F2F"/>
        </w:rPr>
        <w:t>中配置</w:t>
      </w:r>
      <w:r w:rsidRPr="008F37FA">
        <w:rPr>
          <w:rFonts w:ascii="Arial" w:hAnsi="Arial" w:cs="Arial" w:hint="eastAsia"/>
          <w:color w:val="2F2F2F"/>
        </w:rPr>
        <w:t>&lt;supports-screens&gt;</w:t>
      </w:r>
      <w:r w:rsidRPr="008F37FA">
        <w:rPr>
          <w:rFonts w:ascii="Arial" w:hAnsi="Arial" w:cs="Arial" w:hint="eastAsia"/>
          <w:color w:val="2F2F2F"/>
        </w:rPr>
        <w:t>的作用及参数解析</w:t>
      </w:r>
    </w:p>
    <w:p w:rsidR="008F37FA" w:rsidRPr="00051061" w:rsidRDefault="008F37FA" w:rsidP="006E27CD">
      <w:pPr>
        <w:pStyle w:val="a3"/>
        <w:shd w:val="clear" w:color="auto" w:fill="FFFFFF"/>
        <w:spacing w:before="0" w:beforeAutospacing="0" w:after="375" w:afterAutospacing="0" w:line="408" w:lineRule="atLeast"/>
        <w:ind w:left="425"/>
        <w:rPr>
          <w:rFonts w:ascii="Arial" w:hAnsi="Arial" w:cs="Arial"/>
          <w:color w:val="2F2F2F"/>
        </w:rPr>
      </w:pPr>
      <w:r w:rsidRPr="008F37FA">
        <w:rPr>
          <w:rFonts w:ascii="Arial" w:hAnsi="Arial" w:cs="Arial"/>
          <w:color w:val="2F2F2F"/>
        </w:rPr>
        <w:t>http://blog.csdn.net/cangchen/article/details/44237237</w:t>
      </w:r>
    </w:p>
    <w:p w:rsidR="007406CB" w:rsidRDefault="00D7221C">
      <w:r>
        <w:rPr>
          <w:rFonts w:hint="eastAsia"/>
        </w:rPr>
        <w:t>6.</w:t>
      </w:r>
      <w:r w:rsidRPr="00D7221C">
        <w:t xml:space="preserve"> </w:t>
      </w:r>
      <w:proofErr w:type="gramStart"/>
      <w:r w:rsidRPr="00D7221C">
        <w:t>developer</w:t>
      </w:r>
      <w:proofErr w:type="gramEnd"/>
    </w:p>
    <w:p w:rsidR="00D7221C" w:rsidRDefault="00FB7293">
      <w:hyperlink r:id="rId40" w:history="1">
        <w:r w:rsidR="00517313" w:rsidRPr="00EA0F7C">
          <w:rPr>
            <w:rStyle w:val="a7"/>
          </w:rPr>
          <w:t>https://developer.android.com/guide/practices/screens_support.html</w:t>
        </w:r>
      </w:hyperlink>
    </w:p>
    <w:p w:rsidR="00517313" w:rsidRDefault="00517313"/>
    <w:p w:rsidR="00517313" w:rsidRDefault="00517313" w:rsidP="00517313">
      <w:pPr>
        <w:pStyle w:val="a8"/>
        <w:numPr>
          <w:ilvl w:val="0"/>
          <w:numId w:val="11"/>
        </w:numPr>
        <w:ind w:firstLineChars="0"/>
      </w:pPr>
      <w:r w:rsidRPr="00517313">
        <w:rPr>
          <w:rFonts w:hint="eastAsia"/>
        </w:rPr>
        <w:t>Android</w:t>
      </w:r>
      <w:r w:rsidRPr="00517313">
        <w:rPr>
          <w:rFonts w:hint="eastAsia"/>
        </w:rPr>
        <w:t>源码系列之深入理解</w:t>
      </w:r>
      <w:proofErr w:type="spellStart"/>
      <w:r w:rsidRPr="00517313">
        <w:rPr>
          <w:rFonts w:hint="eastAsia"/>
        </w:rPr>
        <w:t>ImageView</w:t>
      </w:r>
      <w:proofErr w:type="spellEnd"/>
      <w:r w:rsidRPr="00517313">
        <w:rPr>
          <w:rFonts w:hint="eastAsia"/>
        </w:rPr>
        <w:t>的</w:t>
      </w:r>
      <w:proofErr w:type="spellStart"/>
      <w:r w:rsidRPr="00517313">
        <w:rPr>
          <w:rFonts w:hint="eastAsia"/>
        </w:rPr>
        <w:t>ScaleType</w:t>
      </w:r>
      <w:proofErr w:type="spellEnd"/>
      <w:r w:rsidRPr="00517313">
        <w:rPr>
          <w:rFonts w:hint="eastAsia"/>
        </w:rPr>
        <w:t>属性</w:t>
      </w:r>
    </w:p>
    <w:p w:rsidR="00517313" w:rsidRDefault="00FB7293" w:rsidP="00517313">
      <w:pPr>
        <w:pStyle w:val="a8"/>
        <w:ind w:left="425" w:firstLineChars="0" w:firstLine="0"/>
      </w:pPr>
      <w:hyperlink r:id="rId41" w:history="1">
        <w:r w:rsidR="00F57A5C" w:rsidRPr="00EA0F7C">
          <w:rPr>
            <w:rStyle w:val="a7"/>
          </w:rPr>
          <w:t>http://www.jb51.net/article/85983.htm</w:t>
        </w:r>
      </w:hyperlink>
    </w:p>
    <w:p w:rsidR="00F57A5C" w:rsidRDefault="00F57A5C" w:rsidP="00517313">
      <w:pPr>
        <w:pStyle w:val="a8"/>
        <w:ind w:left="425" w:firstLineChars="0" w:firstLine="0"/>
      </w:pPr>
    </w:p>
    <w:p w:rsidR="00F57A5C" w:rsidRPr="00F57A5C" w:rsidRDefault="00F57A5C" w:rsidP="00F57A5C">
      <w:pPr>
        <w:pStyle w:val="a3"/>
      </w:pPr>
      <w:r>
        <w:t>9.</w:t>
      </w:r>
      <w:r w:rsidRPr="00F57A5C">
        <w:t xml:space="preserve"> </w:t>
      </w:r>
      <w:r>
        <w:t>请参考</w:t>
      </w:r>
      <w:r>
        <w:rPr>
          <w:rFonts w:hint="eastAsia"/>
        </w:rPr>
        <w:t>：</w:t>
      </w:r>
      <w:r w:rsidRPr="00F57A5C">
        <w:rPr>
          <w:rFonts w:hint="eastAsia"/>
        </w:rPr>
        <w:t>4.1.</w:t>
      </w:r>
      <w:r w:rsidRPr="00F57A5C">
        <w:rPr>
          <w:rFonts w:hint="eastAsia"/>
        </w:rPr>
        <w:tab/>
        <w:t>资源限定符优先级</w:t>
      </w:r>
    </w:p>
    <w:p w:rsidR="00F57A5C" w:rsidRDefault="00F57A5C" w:rsidP="00F57A5C">
      <w:pPr>
        <w:pStyle w:val="a3"/>
      </w:pPr>
      <w:r>
        <w:t>http://developer.</w:t>
      </w:r>
      <w:hyperlink r:id="rId42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.com/intl/zh-cn/guide/topics/resources/providing-resources.html#BestMatch</w:t>
      </w:r>
    </w:p>
    <w:p w:rsidR="00F57A5C" w:rsidRPr="00F57A5C" w:rsidRDefault="00F57A5C" w:rsidP="00517313">
      <w:pPr>
        <w:pStyle w:val="a8"/>
        <w:ind w:left="425" w:firstLineChars="0" w:firstLine="0"/>
      </w:pPr>
    </w:p>
    <w:sectPr w:rsidR="00F57A5C" w:rsidRPr="00F5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41431"/>
    <w:multiLevelType w:val="multilevel"/>
    <w:tmpl w:val="A340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22396"/>
    <w:multiLevelType w:val="multilevel"/>
    <w:tmpl w:val="B49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F6B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7424D6"/>
    <w:multiLevelType w:val="multilevel"/>
    <w:tmpl w:val="D0A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610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F280496"/>
    <w:multiLevelType w:val="multilevel"/>
    <w:tmpl w:val="4A6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FC3531"/>
    <w:multiLevelType w:val="multilevel"/>
    <w:tmpl w:val="33AA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7A7D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9E33663"/>
    <w:multiLevelType w:val="multilevel"/>
    <w:tmpl w:val="3FC8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2E52C9"/>
    <w:multiLevelType w:val="multilevel"/>
    <w:tmpl w:val="706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315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D2F27E0"/>
    <w:multiLevelType w:val="multilevel"/>
    <w:tmpl w:val="CD4A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EB4E21"/>
    <w:multiLevelType w:val="multilevel"/>
    <w:tmpl w:val="FF3A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0C4AF7"/>
    <w:multiLevelType w:val="multilevel"/>
    <w:tmpl w:val="422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E377BF"/>
    <w:multiLevelType w:val="hybridMultilevel"/>
    <w:tmpl w:val="A4246A66"/>
    <w:lvl w:ilvl="0" w:tplc="7E1C62C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1D2AE4"/>
    <w:multiLevelType w:val="hybridMultilevel"/>
    <w:tmpl w:val="3246FE72"/>
    <w:lvl w:ilvl="0" w:tplc="22FA493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776DB0"/>
    <w:multiLevelType w:val="multilevel"/>
    <w:tmpl w:val="AC48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8860C8"/>
    <w:multiLevelType w:val="multilevel"/>
    <w:tmpl w:val="2DA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AB0545"/>
    <w:multiLevelType w:val="multilevel"/>
    <w:tmpl w:val="B262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8A0307"/>
    <w:multiLevelType w:val="hybridMultilevel"/>
    <w:tmpl w:val="C5ACF944"/>
    <w:lvl w:ilvl="0" w:tplc="93B03F60">
      <w:start w:val="1"/>
      <w:numFmt w:val="japaneseCounting"/>
      <w:lvlText w:val="%1.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55296B"/>
    <w:multiLevelType w:val="multilevel"/>
    <w:tmpl w:val="62E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5429A4"/>
    <w:multiLevelType w:val="hybridMultilevel"/>
    <w:tmpl w:val="8654D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E5713B9"/>
    <w:multiLevelType w:val="multilevel"/>
    <w:tmpl w:val="AFF0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9B71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47017EA"/>
    <w:multiLevelType w:val="multilevel"/>
    <w:tmpl w:val="40D6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85100C"/>
    <w:multiLevelType w:val="hybridMultilevel"/>
    <w:tmpl w:val="9ADEB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D606D0"/>
    <w:multiLevelType w:val="multilevel"/>
    <w:tmpl w:val="266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E24091"/>
    <w:multiLevelType w:val="multilevel"/>
    <w:tmpl w:val="3246FE7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7E0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1037D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96037CE"/>
    <w:multiLevelType w:val="multilevel"/>
    <w:tmpl w:val="1BC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334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E042FA3"/>
    <w:multiLevelType w:val="multilevel"/>
    <w:tmpl w:val="614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5"/>
  </w:num>
  <w:num w:numId="3">
    <w:abstractNumId w:val="21"/>
  </w:num>
  <w:num w:numId="4">
    <w:abstractNumId w:val="0"/>
  </w:num>
  <w:num w:numId="5">
    <w:abstractNumId w:val="2"/>
  </w:num>
  <w:num w:numId="6">
    <w:abstractNumId w:val="4"/>
  </w:num>
  <w:num w:numId="7">
    <w:abstractNumId w:val="19"/>
  </w:num>
  <w:num w:numId="8">
    <w:abstractNumId w:val="14"/>
  </w:num>
  <w:num w:numId="9">
    <w:abstractNumId w:val="15"/>
  </w:num>
  <w:num w:numId="10">
    <w:abstractNumId w:val="27"/>
  </w:num>
  <w:num w:numId="11">
    <w:abstractNumId w:val="29"/>
  </w:num>
  <w:num w:numId="12">
    <w:abstractNumId w:val="10"/>
  </w:num>
  <w:num w:numId="13">
    <w:abstractNumId w:val="31"/>
  </w:num>
  <w:num w:numId="14">
    <w:abstractNumId w:val="1"/>
  </w:num>
  <w:num w:numId="15">
    <w:abstractNumId w:val="24"/>
  </w:num>
  <w:num w:numId="16">
    <w:abstractNumId w:val="16"/>
  </w:num>
  <w:num w:numId="17">
    <w:abstractNumId w:val="6"/>
  </w:num>
  <w:num w:numId="18">
    <w:abstractNumId w:val="28"/>
  </w:num>
  <w:num w:numId="19">
    <w:abstractNumId w:val="9"/>
  </w:num>
  <w:num w:numId="20">
    <w:abstractNumId w:val="20"/>
  </w:num>
  <w:num w:numId="21">
    <w:abstractNumId w:val="26"/>
  </w:num>
  <w:num w:numId="22">
    <w:abstractNumId w:val="3"/>
  </w:num>
  <w:num w:numId="23">
    <w:abstractNumId w:val="5"/>
  </w:num>
  <w:num w:numId="24">
    <w:abstractNumId w:val="18"/>
  </w:num>
  <w:num w:numId="25">
    <w:abstractNumId w:val="11"/>
  </w:num>
  <w:num w:numId="26">
    <w:abstractNumId w:val="32"/>
  </w:num>
  <w:num w:numId="27">
    <w:abstractNumId w:val="17"/>
  </w:num>
  <w:num w:numId="28">
    <w:abstractNumId w:val="30"/>
  </w:num>
  <w:num w:numId="29">
    <w:abstractNumId w:val="8"/>
  </w:num>
  <w:num w:numId="30">
    <w:abstractNumId w:val="13"/>
  </w:num>
  <w:num w:numId="31">
    <w:abstractNumId w:val="22"/>
  </w:num>
  <w:num w:numId="32">
    <w:abstractNumId w:val="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F5"/>
    <w:rsid w:val="000411D4"/>
    <w:rsid w:val="00051061"/>
    <w:rsid w:val="00072F3B"/>
    <w:rsid w:val="00161198"/>
    <w:rsid w:val="00256C54"/>
    <w:rsid w:val="002B0780"/>
    <w:rsid w:val="002D12F5"/>
    <w:rsid w:val="003175DB"/>
    <w:rsid w:val="003B0304"/>
    <w:rsid w:val="004173A5"/>
    <w:rsid w:val="004257D0"/>
    <w:rsid w:val="004A0F04"/>
    <w:rsid w:val="00517313"/>
    <w:rsid w:val="005946E9"/>
    <w:rsid w:val="006036A0"/>
    <w:rsid w:val="00614FD3"/>
    <w:rsid w:val="0063093D"/>
    <w:rsid w:val="00660100"/>
    <w:rsid w:val="006C018D"/>
    <w:rsid w:val="006E27CD"/>
    <w:rsid w:val="007406CB"/>
    <w:rsid w:val="00767266"/>
    <w:rsid w:val="0079270D"/>
    <w:rsid w:val="00894C15"/>
    <w:rsid w:val="008C588D"/>
    <w:rsid w:val="008F37FA"/>
    <w:rsid w:val="0093627F"/>
    <w:rsid w:val="00AB655C"/>
    <w:rsid w:val="00B65474"/>
    <w:rsid w:val="00B93586"/>
    <w:rsid w:val="00BC7EA1"/>
    <w:rsid w:val="00BF6677"/>
    <w:rsid w:val="00C24206"/>
    <w:rsid w:val="00D14BFC"/>
    <w:rsid w:val="00D7221C"/>
    <w:rsid w:val="00DB6996"/>
    <w:rsid w:val="00E21C02"/>
    <w:rsid w:val="00E555BB"/>
    <w:rsid w:val="00E572D0"/>
    <w:rsid w:val="00F12919"/>
    <w:rsid w:val="00F35172"/>
    <w:rsid w:val="00F57170"/>
    <w:rsid w:val="00F57A5C"/>
    <w:rsid w:val="00FB7293"/>
    <w:rsid w:val="00FD266C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17E43-15A9-401A-9E8C-67CB681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1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10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27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2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1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D1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D12F5"/>
    <w:rPr>
      <w:b/>
      <w:bCs/>
    </w:rPr>
  </w:style>
  <w:style w:type="character" w:styleId="a5">
    <w:name w:val="Emphasis"/>
    <w:basedOn w:val="a0"/>
    <w:uiPriority w:val="20"/>
    <w:qFormat/>
    <w:rsid w:val="00B65474"/>
    <w:rPr>
      <w:i/>
      <w:iCs/>
    </w:rPr>
  </w:style>
  <w:style w:type="table" w:styleId="a6">
    <w:name w:val="Table Grid"/>
    <w:basedOn w:val="a1"/>
    <w:uiPriority w:val="39"/>
    <w:rsid w:val="00FE1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E1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16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6CB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051061"/>
  </w:style>
  <w:style w:type="character" w:customStyle="1" w:styleId="hljs-meta">
    <w:name w:val="hljs-meta"/>
    <w:basedOn w:val="a0"/>
    <w:rsid w:val="00051061"/>
  </w:style>
  <w:style w:type="character" w:customStyle="1" w:styleId="hljs-string">
    <w:name w:val="hljs-string"/>
    <w:basedOn w:val="a0"/>
    <w:rsid w:val="00051061"/>
  </w:style>
  <w:style w:type="character" w:customStyle="1" w:styleId="hljs-tag">
    <w:name w:val="hljs-tag"/>
    <w:basedOn w:val="a0"/>
    <w:rsid w:val="00051061"/>
  </w:style>
  <w:style w:type="character" w:customStyle="1" w:styleId="hljs-name">
    <w:name w:val="hljs-name"/>
    <w:basedOn w:val="a0"/>
    <w:rsid w:val="00051061"/>
  </w:style>
  <w:style w:type="character" w:customStyle="1" w:styleId="hljs-attr">
    <w:name w:val="hljs-attr"/>
    <w:basedOn w:val="a0"/>
    <w:rsid w:val="00051061"/>
  </w:style>
  <w:style w:type="character" w:customStyle="1" w:styleId="3Char">
    <w:name w:val="标题 3 Char"/>
    <w:basedOn w:val="a0"/>
    <w:link w:val="3"/>
    <w:uiPriority w:val="9"/>
    <w:rsid w:val="00051061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5106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24206"/>
    <w:pPr>
      <w:ind w:firstLineChars="200" w:firstLine="420"/>
    </w:pPr>
  </w:style>
  <w:style w:type="character" w:customStyle="1" w:styleId="apple-converted-space">
    <w:name w:val="apple-converted-space"/>
    <w:basedOn w:val="a0"/>
    <w:rsid w:val="003175DB"/>
  </w:style>
  <w:style w:type="character" w:customStyle="1" w:styleId="hljs-comment">
    <w:name w:val="hljs-comment"/>
    <w:basedOn w:val="a0"/>
    <w:rsid w:val="00614FD3"/>
  </w:style>
  <w:style w:type="character" w:customStyle="1" w:styleId="hljs-selector-class">
    <w:name w:val="hljs-selector-class"/>
    <w:basedOn w:val="a0"/>
    <w:rsid w:val="00614FD3"/>
  </w:style>
  <w:style w:type="character" w:customStyle="1" w:styleId="4Char">
    <w:name w:val="标题 4 Char"/>
    <w:basedOn w:val="a0"/>
    <w:link w:val="4"/>
    <w:uiPriority w:val="9"/>
    <w:rsid w:val="006E2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function">
    <w:name w:val="hljs-function"/>
    <w:basedOn w:val="a0"/>
    <w:rsid w:val="00E21C02"/>
  </w:style>
  <w:style w:type="character" w:customStyle="1" w:styleId="hljs-keyword">
    <w:name w:val="hljs-keyword"/>
    <w:basedOn w:val="a0"/>
    <w:rsid w:val="00E21C02"/>
  </w:style>
  <w:style w:type="character" w:customStyle="1" w:styleId="hljs-title">
    <w:name w:val="hljs-title"/>
    <w:basedOn w:val="a0"/>
    <w:rsid w:val="00E21C02"/>
  </w:style>
  <w:style w:type="character" w:customStyle="1" w:styleId="hljs-params">
    <w:name w:val="hljs-params"/>
    <w:basedOn w:val="a0"/>
    <w:rsid w:val="00E21C02"/>
  </w:style>
  <w:style w:type="character" w:customStyle="1" w:styleId="hljs-type">
    <w:name w:val="hljs-type"/>
    <w:basedOn w:val="a0"/>
    <w:rsid w:val="00E21C02"/>
  </w:style>
  <w:style w:type="character" w:customStyle="1" w:styleId="hljs-builtin">
    <w:name w:val="hljs-built_in"/>
    <w:basedOn w:val="a0"/>
    <w:rsid w:val="00E21C02"/>
  </w:style>
  <w:style w:type="character" w:customStyle="1" w:styleId="hljs-attribute">
    <w:name w:val="hljs-attribute"/>
    <w:basedOn w:val="a0"/>
    <w:rsid w:val="00E21C02"/>
  </w:style>
  <w:style w:type="paragraph" w:customStyle="1" w:styleId="table-caption">
    <w:name w:val="table-caption"/>
    <w:basedOn w:val="a"/>
    <w:rsid w:val="00F57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F57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ution">
    <w:name w:val="caution"/>
    <w:basedOn w:val="a"/>
    <w:rsid w:val="00F57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caption">
    <w:name w:val="img-caption"/>
    <w:basedOn w:val="a"/>
    <w:rsid w:val="00F57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499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53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60669624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19538966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2340078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663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26577594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22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915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46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1730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69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206867560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113166552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9798906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1824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link?url=hIV5poUxtU0ntjDyEZxxkB0IIKeiIEU5XIrIVisfOZjbifl1X4ayg_SU8NbXn3Hy6M_3AD9rn-4PDYhX8eC9sa" TargetMode="External"/><Relationship Id="rId18" Type="http://schemas.openxmlformats.org/officeDocument/2006/relationships/hyperlink" Target="http://developer.android.com/reference/android/content/res/Configuration.html" TargetMode="External"/><Relationship Id="rId26" Type="http://schemas.openxmlformats.org/officeDocument/2006/relationships/hyperlink" Target="http://developer.android.com/reference/android/content/res/Configuration.html" TargetMode="External"/><Relationship Id="rId39" Type="http://schemas.openxmlformats.org/officeDocument/2006/relationships/hyperlink" Target="http://blog.csdn.net/lmj623565791/article/details/45460089" TargetMode="External"/><Relationship Id="rId21" Type="http://schemas.openxmlformats.org/officeDocument/2006/relationships/hyperlink" Target="http://developer.android.com/reference/android/content/res/Configuration.html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://lib.csdn.net/base/android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iso.org/iso/en/prods-services/iso3166ma/02iso-3166-code-lists/list-en1.html" TargetMode="External"/><Relationship Id="rId29" Type="http://schemas.openxmlformats.org/officeDocument/2006/relationships/hyperlink" Target="http://developer.android.com/reference/android/content/res/Configuration.html" TargetMode="External"/><Relationship Id="rId41" Type="http://schemas.openxmlformats.org/officeDocument/2006/relationships/hyperlink" Target="http://www.jb51.net/article/85983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developer.android.com/guide/practices/screens_support.html" TargetMode="External"/><Relationship Id="rId32" Type="http://schemas.openxmlformats.org/officeDocument/2006/relationships/hyperlink" Target="http://developer.android.com/reference/android/content/res/Configuration.html" TargetMode="External"/><Relationship Id="rId37" Type="http://schemas.openxmlformats.org/officeDocument/2006/relationships/hyperlink" Target="http://www.jianshu.com/p/042c1f268c69" TargetMode="External"/><Relationship Id="rId40" Type="http://schemas.openxmlformats.org/officeDocument/2006/relationships/hyperlink" Target="https://developer.android.com/guide/practices/screens_suppor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developer.android.com/guide/practices/screens_support.html" TargetMode="External"/><Relationship Id="rId28" Type="http://schemas.openxmlformats.org/officeDocument/2006/relationships/hyperlink" Target="http://developer.android.com/reference/android/app/UiModeManager.html" TargetMode="External"/><Relationship Id="rId36" Type="http://schemas.openxmlformats.org/officeDocument/2006/relationships/hyperlink" Target="http://xixinfei.iteye.com/blog/211470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loc.gov/standards/iso639-2/php/code_list.php" TargetMode="External"/><Relationship Id="rId31" Type="http://schemas.openxmlformats.org/officeDocument/2006/relationships/hyperlink" Target="http://developer.android.com/reference/android/content/res/Configuration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developer.android.com/guide/practices/screens_support.html" TargetMode="External"/><Relationship Id="rId27" Type="http://schemas.openxmlformats.org/officeDocument/2006/relationships/hyperlink" Target="http://developer.android.com/training/monitoring-device-state/docking-monitoring.html" TargetMode="External"/><Relationship Id="rId30" Type="http://schemas.openxmlformats.org/officeDocument/2006/relationships/hyperlink" Target="http://developer.android.com/intl/zh-cn/guide/topics/resources/runtime-changes.html" TargetMode="External"/><Relationship Id="rId35" Type="http://schemas.openxmlformats.org/officeDocument/2006/relationships/hyperlink" Target="http://xixinfei.iteye.com/blog/2114701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://www.android-studio.org/" TargetMode="External"/><Relationship Id="rId25" Type="http://schemas.openxmlformats.org/officeDocument/2006/relationships/hyperlink" Target="http://developer.android.com/guide/practices/screens_support.html" TargetMode="External"/><Relationship Id="rId33" Type="http://schemas.openxmlformats.org/officeDocument/2006/relationships/hyperlink" Target="http://developer.android.com/guide/topics/manifest/uses-sdk-element.html" TargetMode="External"/><Relationship Id="rId38" Type="http://schemas.openxmlformats.org/officeDocument/2006/relationships/hyperlink" Target="http://www.jianshu.com/p/3fd048644e3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7296</TotalTime>
  <Pages>26</Pages>
  <Words>3432</Words>
  <Characters>19568</Characters>
  <Application>Microsoft Office Word</Application>
  <DocSecurity>0</DocSecurity>
  <Lines>163</Lines>
  <Paragraphs>45</Paragraphs>
  <ScaleCrop>false</ScaleCrop>
  <Company/>
  <LinksUpToDate>false</LinksUpToDate>
  <CharactersWithSpaces>22955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</cp:revision>
  <dcterms:created xsi:type="dcterms:W3CDTF">2017-02-24T13:59:00Z</dcterms:created>
  <dcterms:modified xsi:type="dcterms:W3CDTF">2017-03-08T08:29:00Z</dcterms:modified>
</cp:coreProperties>
</file>